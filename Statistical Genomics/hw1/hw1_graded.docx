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58CD3" w14:textId="77777777" w:rsidR="000E2705" w:rsidRDefault="00312657">
      <w:pPr>
        <w:pStyle w:val="Title"/>
      </w:pPr>
      <w:commentRangeStart w:id="0"/>
      <w:r>
        <w:t>BIOS 7659 Homework 1</w:t>
      </w:r>
      <w:commentRangeEnd w:id="0"/>
      <w:r w:rsidR="001346F2">
        <w:rPr>
          <w:rStyle w:val="CommentReference"/>
          <w:rFonts w:asciiTheme="minorHAnsi" w:eastAsiaTheme="minorHAnsi" w:hAnsiTheme="minorHAnsi" w:cstheme="minorBidi"/>
          <w:b w:val="0"/>
          <w:bCs w:val="0"/>
          <w:color w:val="auto"/>
        </w:rPr>
        <w:commentReference w:id="0"/>
      </w:r>
    </w:p>
    <w:p w14:paraId="0CF859BD" w14:textId="77777777" w:rsidR="000E2705" w:rsidRDefault="00312657">
      <w:pPr>
        <w:pStyle w:val="Author"/>
      </w:pPr>
      <w:r>
        <w:t>Tim Vigers</w:t>
      </w:r>
    </w:p>
    <w:p w14:paraId="2E976E65" w14:textId="77777777" w:rsidR="000E2705" w:rsidRDefault="00312657">
      <w:pPr>
        <w:pStyle w:val="Date"/>
      </w:pPr>
      <w:r>
        <w:t>20 September 2020</w:t>
      </w:r>
    </w:p>
    <w:p w14:paraId="0272DE27" w14:textId="77777777" w:rsidR="000E2705" w:rsidRDefault="00312657">
      <w:pPr>
        <w:pStyle w:val="Heading1"/>
      </w:pPr>
      <w:bookmarkStart w:id="2" w:name="case-studies"/>
      <w:commentRangeStart w:id="3"/>
      <w:r>
        <w:t>Case Studies</w:t>
      </w:r>
      <w:bookmarkEnd w:id="2"/>
      <w:commentRangeEnd w:id="3"/>
      <w:r w:rsidR="00017FA6">
        <w:rPr>
          <w:rStyle w:val="CommentReference"/>
          <w:rFonts w:asciiTheme="minorHAnsi" w:eastAsiaTheme="minorHAnsi" w:hAnsiTheme="minorHAnsi" w:cstheme="minorBidi"/>
          <w:b w:val="0"/>
          <w:bCs w:val="0"/>
          <w:color w:val="auto"/>
        </w:rPr>
        <w:commentReference w:id="3"/>
      </w:r>
    </w:p>
    <w:p w14:paraId="0BC14042" w14:textId="77777777" w:rsidR="000E2705" w:rsidRDefault="00312657">
      <w:pPr>
        <w:pStyle w:val="Heading2"/>
      </w:pPr>
      <w:bookmarkStart w:id="4" w:name="case-study-3"/>
      <w:r>
        <w:t>Case Study 3</w:t>
      </w:r>
      <w:bookmarkEnd w:id="4"/>
    </w:p>
    <w:p w14:paraId="0FCADF66" w14:textId="77777777" w:rsidR="000E2705" w:rsidRDefault="00312657">
      <w:pPr>
        <w:pStyle w:val="FirstParagraph"/>
      </w:pPr>
      <w:r>
        <w:t>The aim of case study 3 is to identify subgroups of patients using cluster analysis and then build a model to differentiate between the clusters. Samples are taken from 60 patients with B-cell lymphomas.</w:t>
      </w:r>
    </w:p>
    <w:p w14:paraId="74E91818" w14:textId="77777777" w:rsidR="000E2705" w:rsidRDefault="00312657">
      <w:pPr>
        <w:pStyle w:val="Heading3"/>
      </w:pPr>
      <w:bookmarkStart w:id="5" w:name="experimental-design-1"/>
      <w:r>
        <w:t>Experimental Design 1</w:t>
      </w:r>
      <w:bookmarkEnd w:id="5"/>
    </w:p>
    <w:p w14:paraId="2D4E4FB0" w14:textId="77777777" w:rsidR="000E2705" w:rsidRDefault="00312657">
      <w:pPr>
        <w:pStyle w:val="FirstParagraph"/>
      </w:pPr>
      <w:r>
        <w:t>Half of the samples are labeled with Cy3 and the other half with Cy5. Then one Cy3-labeled sample and one Cy5-labeled sample are hybridized to 30 different two-color arrays.</w:t>
      </w:r>
    </w:p>
    <w:p w14:paraId="3053D1A7" w14:textId="77777777" w:rsidR="000E2705" w:rsidRDefault="00312657">
      <w:pPr>
        <w:pStyle w:val="BodyText"/>
      </w:pPr>
      <w:r>
        <w:t>The major advantage of this design is reduced cost, because it only requires 30 arrays compared to the other two designs’ 60. However, there are serious issues with this design that outweigh the cost benefits. First, it is not clear how samples will be selected for each label or how they will be distributed across the arrays. There is a possibility for selection-based dye bias here, for example if the investigator tends to favor labeling cases with Cy3 and controls with Cy5.</w:t>
      </w:r>
    </w:p>
    <w:p w14:paraId="1A9ECEC9" w14:textId="77777777" w:rsidR="000E2705" w:rsidRDefault="00312657">
      <w:pPr>
        <w:pStyle w:val="BodyText"/>
      </w:pPr>
      <w:r>
        <w:t>Assuming that each array has a sample from one case and one control, and that the Cy3-labeled samples are even split between cases and controls, this is a balanced block design. Balanced block designs work well for performing direct comparisons between two groups, but do not work for cluster analyses. Because there is no reference sample, the investigator will not be able to make comparisons between samples on different arrays, due to natural variation between arrays. Without the balanced block design assumption, it might not even be possible to compare cases to controls.</w:t>
      </w:r>
    </w:p>
    <w:p w14:paraId="596FA3B3" w14:textId="77777777" w:rsidR="000E2705" w:rsidRDefault="00312657">
      <w:pPr>
        <w:pStyle w:val="Heading3"/>
      </w:pPr>
      <w:bookmarkStart w:id="6" w:name="experimental-design-2"/>
      <w:r>
        <w:t>Experimental Design 2</w:t>
      </w:r>
      <w:bookmarkEnd w:id="6"/>
    </w:p>
    <w:p w14:paraId="2AE7EA16" w14:textId="77777777" w:rsidR="000E2705" w:rsidRDefault="00312657">
      <w:pPr>
        <w:pStyle w:val="FirstParagraph"/>
      </w:pPr>
      <w:r>
        <w:t>Samples from each patient are labeled with Cy3 and hybridized to 60 two-color arrays. A universal reference sample labeled with Cy5 is also hybridized to each array.</w:t>
      </w:r>
    </w:p>
    <w:p w14:paraId="1E0C2297" w14:textId="72EA4DF1" w:rsidR="000E2705" w:rsidRDefault="00312657">
      <w:pPr>
        <w:pStyle w:val="BodyText"/>
      </w:pPr>
      <w:r>
        <w:t>This is design is obviously more expensive than Design 1, because it require</w:t>
      </w:r>
      <w:ins w:id="7" w:author="Microsoft Office User" w:date="2020-09-27T17:28:00Z">
        <w:r w:rsidR="00017FA6">
          <w:t>s</w:t>
        </w:r>
      </w:ins>
      <w:r>
        <w:t xml:space="preserve"> twice the number of arrays and preparation of the global reference sample. However, it has some significant advantages compared to Design 1.</w:t>
      </w:r>
    </w:p>
    <w:p w14:paraId="5297B11A" w14:textId="77777777" w:rsidR="000E2705" w:rsidRDefault="00312657">
      <w:pPr>
        <w:pStyle w:val="BodyText"/>
      </w:pPr>
      <w:r>
        <w:t xml:space="preserve">By including the same reference sample on each array, any sample can be compared to any other sample, and the analysis does not depend on comparing two specific groups. This </w:t>
      </w:r>
      <w:r>
        <w:lastRenderedPageBreak/>
        <w:t>makes the reference design particularly advantageous for cluster analysis and developing models that include information aside from group membership (e.g. disease stage of the patient).</w:t>
      </w:r>
    </w:p>
    <w:p w14:paraId="20721FC5" w14:textId="77777777" w:rsidR="000E2705" w:rsidRDefault="00312657">
      <w:pPr>
        <w:pStyle w:val="Heading3"/>
      </w:pPr>
      <w:bookmarkStart w:id="8" w:name="experimental-design-3"/>
      <w:r>
        <w:t>Experimental Design 3</w:t>
      </w:r>
      <w:bookmarkEnd w:id="8"/>
    </w:p>
    <w:p w14:paraId="55397C91" w14:textId="77777777" w:rsidR="000E2705" w:rsidRDefault="00312657">
      <w:pPr>
        <w:pStyle w:val="FirstParagraph"/>
      </w:pPr>
      <w:r>
        <w:t>Samples from each patient are hybridized to 60 different Affymetrix arrays.</w:t>
      </w:r>
    </w:p>
    <w:p w14:paraId="196CA2C4" w14:textId="77777777" w:rsidR="000E2705" w:rsidRDefault="00312657">
      <w:pPr>
        <w:pStyle w:val="BodyText"/>
      </w:pPr>
      <w:r>
        <w:t>This design has many of the same positives as Design 2, although it could potentially be more expensive than using “in-house” arrays made by the lab. Affymetrix arrays are generally comparable between samples, particularly if it is assumed that all the samples were taken at the same timepoint. Any differential hybridization can be dealt with using standard normalization techniques. One potential advantage over Design 2 is that it would be easier to compare results across labs if you want external validation of the model. This could potentially be done using Design 2, but only if both labs use the same reference sample. Finally, this design requires less sample because there is only one aliquot required per plate.</w:t>
      </w:r>
    </w:p>
    <w:p w14:paraId="77ACF5BE" w14:textId="77777777" w:rsidR="000E2705" w:rsidRDefault="00312657">
      <w:pPr>
        <w:pStyle w:val="Heading2"/>
      </w:pPr>
      <w:bookmarkStart w:id="9" w:name="case-study-4"/>
      <w:r>
        <w:t>Case Study 4</w:t>
      </w:r>
      <w:bookmarkEnd w:id="9"/>
    </w:p>
    <w:p w14:paraId="415C713C" w14:textId="77777777" w:rsidR="000E2705" w:rsidRDefault="00312657">
      <w:pPr>
        <w:pStyle w:val="FirstParagraph"/>
      </w:pPr>
      <w:r>
        <w:t>Yeast was allowed to reproduce across seven timepoints, and the investigators are interested in identifying genes with similar expression profiles across time.</w:t>
      </w:r>
    </w:p>
    <w:p w14:paraId="1270E457" w14:textId="77777777" w:rsidR="000E2705" w:rsidRDefault="00312657">
      <w:pPr>
        <w:pStyle w:val="Heading3"/>
      </w:pPr>
      <w:bookmarkStart w:id="10" w:name="experimental-design-1-1"/>
      <w:r>
        <w:t>Experimental Design 1</w:t>
      </w:r>
      <w:bookmarkEnd w:id="10"/>
    </w:p>
    <w:p w14:paraId="0FF49368" w14:textId="77777777" w:rsidR="000E2705" w:rsidRDefault="00312657">
      <w:pPr>
        <w:pStyle w:val="FirstParagraph"/>
      </w:pPr>
      <w:r>
        <w:t>Each sample is hybridized to a single Affymetrix array.</w:t>
      </w:r>
    </w:p>
    <w:p w14:paraId="34C7C04B" w14:textId="77777777" w:rsidR="000E2705" w:rsidRDefault="00312657">
      <w:pPr>
        <w:pStyle w:val="BodyText"/>
      </w:pPr>
      <w:commentRangeStart w:id="11"/>
      <w:r>
        <w:t>Affymetrix chips are generally less favorable for time-series designs. For example, if there is a bright spot on one of the arrays, then it would be difficult to tell whether this is due to time-related changes in gene expression or is an artifact of differential hybridization. It’s possible that adjusting the data for background fluorescence would help address this problem, but it would be better to have more replicates if possible. For example, in the previous study a bright spot on one array would hopefully not affect the estimate of expression for those genes too much, because there are 29 other arrays that hopefully measured those genes correctly.</w:t>
      </w:r>
      <w:commentRangeEnd w:id="11"/>
      <w:r w:rsidR="00017FA6">
        <w:rPr>
          <w:rStyle w:val="CommentReference"/>
        </w:rPr>
        <w:commentReference w:id="11"/>
      </w:r>
    </w:p>
    <w:p w14:paraId="6E28C9F8" w14:textId="77777777" w:rsidR="000E2705" w:rsidRDefault="00312657">
      <w:pPr>
        <w:pStyle w:val="Heading3"/>
      </w:pPr>
      <w:bookmarkStart w:id="12" w:name="experimental-design-2-1"/>
      <w:r>
        <w:t>Experimental Design 2</w:t>
      </w:r>
      <w:bookmarkEnd w:id="12"/>
    </w:p>
    <w:p w14:paraId="2DD92F4C" w14:textId="77777777" w:rsidR="000E2705" w:rsidRDefault="00312657">
      <w:pPr>
        <w:pStyle w:val="FirstParagraph"/>
      </w:pPr>
      <w:r>
        <w:t>Samples from timepoints 1 - 6 are labeled with Cy3 and each is hybridized an array along with a Cy5-labeled reference sample from time 0.</w:t>
      </w:r>
    </w:p>
    <w:p w14:paraId="7FF8485A" w14:textId="77777777" w:rsidR="000E2705" w:rsidRDefault="00312657">
      <w:pPr>
        <w:pStyle w:val="BodyText"/>
      </w:pPr>
      <w:r>
        <w:t>This design is essentially the same as the reference design from the previous section, and would allow for valid comparisons between timepoints. Using time 0 as a reference should also allow for adjustment for differential hybridization (“bright” or “dark” chips). However, there could be problems with dye bias because time 0 is always labeled with Cy5.</w:t>
      </w:r>
    </w:p>
    <w:p w14:paraId="72FCAB6A" w14:textId="77777777" w:rsidR="000E2705" w:rsidRDefault="00312657">
      <w:pPr>
        <w:pStyle w:val="BodyText"/>
      </w:pPr>
      <w:r>
        <w:t>An additional benefit to this design is that it uses 1 less chip than the other two and will therefore be less expensive. However, using time 0 as a reference an all the arrays requires a large sample at baseline.</w:t>
      </w:r>
    </w:p>
    <w:p w14:paraId="6248F220" w14:textId="77777777" w:rsidR="000E2705" w:rsidRDefault="00312657">
      <w:pPr>
        <w:pStyle w:val="Heading3"/>
      </w:pPr>
      <w:bookmarkStart w:id="13" w:name="experimental-design-3-1"/>
      <w:r>
        <w:lastRenderedPageBreak/>
        <w:t>Experimental Design 3</w:t>
      </w:r>
      <w:bookmarkEnd w:id="13"/>
    </w:p>
    <w:p w14:paraId="237D8FC4" w14:textId="77777777" w:rsidR="000E2705" w:rsidRDefault="00312657">
      <w:pPr>
        <w:pStyle w:val="FirstParagraph"/>
      </w:pPr>
      <w:r>
        <w:t>Each sample is labeled once with Cy3 and once with Cy5, and are hybridized to 7 arrays in a loop design.</w:t>
      </w:r>
    </w:p>
    <w:p w14:paraId="23011963" w14:textId="77777777" w:rsidR="000E2705" w:rsidRDefault="00312657">
      <w:pPr>
        <w:pStyle w:val="BodyText"/>
      </w:pPr>
      <w:r>
        <w:t>A major benefit of the loop design is that it only requires n arrays where n = the number of samples, although it does require two aliquots per sample. It allows each sample to be directly compared while adjusting for sample distributions, array effects, etc. However, comparisons between samples that are not adjacent in the loop require modeling the indirect effects of arrays that are in between the arrays of interest, which can be complex.</w:t>
      </w:r>
    </w:p>
    <w:p w14:paraId="7C37B3DE" w14:textId="77777777" w:rsidR="000E2705" w:rsidRDefault="00312657">
      <w:pPr>
        <w:pStyle w:val="BodyText"/>
      </w:pPr>
      <w:r>
        <w:t>Compared to Design 2, this approach has the benefit that each sample is measured twice on two different arrays, which helps account for variability between arrays. The major disadvantages are that it requires an additional array (more expensive), more sample, and the loop could be broken if one array doesn’t work correctly.</w:t>
      </w:r>
    </w:p>
    <w:p w14:paraId="7FFC41BB" w14:textId="77777777" w:rsidR="000E2705" w:rsidRDefault="00312657">
      <w:pPr>
        <w:pStyle w:val="Heading1"/>
      </w:pPr>
      <w:bookmarkStart w:id="14" w:name="sample-size-calculations"/>
      <w:commentRangeStart w:id="15"/>
      <w:r>
        <w:t>Sample Size Calculations</w:t>
      </w:r>
      <w:bookmarkEnd w:id="14"/>
      <w:commentRangeEnd w:id="15"/>
      <w:r w:rsidR="00017FA6">
        <w:rPr>
          <w:rStyle w:val="CommentReference"/>
          <w:rFonts w:asciiTheme="minorHAnsi" w:eastAsiaTheme="minorHAnsi" w:hAnsiTheme="minorHAnsi" w:cstheme="minorBidi"/>
          <w:b w:val="0"/>
          <w:bCs w:val="0"/>
          <w:color w:val="auto"/>
        </w:rPr>
        <w:commentReference w:id="15"/>
      </w:r>
    </w:p>
    <w:p w14:paraId="0B72AD54" w14:textId="77777777" w:rsidR="000E2705" w:rsidRDefault="00312657">
      <w:pPr>
        <w:pStyle w:val="FirstParagraph"/>
      </w:pPr>
      <w:r>
        <w:t xml:space="preserve">The sample size calculations described here assume that gene expression levels are approximately normally distributed within both the treated and non-treated groups. The null hypothesis that a gene is expressed equally in the two groups will be rejected based on a t test at significance level </w:t>
      </w:r>
      <m:oMath>
        <m:r>
          <w:rPr>
            <w:rFonts w:ascii="Cambria Math" w:hAnsi="Cambria Math"/>
          </w:rPr>
          <m:t>α=0.0001</m:t>
        </m:r>
      </m:oMath>
      <w:r>
        <w:t xml:space="preserve">. This </w:t>
      </w:r>
      <m:oMath>
        <m:r>
          <w:rPr>
            <w:rFonts w:ascii="Cambria Math" w:hAnsi="Cambria Math"/>
          </w:rPr>
          <m:t>α</m:t>
        </m:r>
      </m:oMath>
      <w:r>
        <w:t xml:space="preserve"> level represents the probability of a type 1 error (false positive), and is more strict than the common </w:t>
      </w:r>
      <m:oMath>
        <m:r>
          <w:rPr>
            <w:rFonts w:ascii="Cambria Math" w:hAnsi="Cambria Math"/>
          </w:rPr>
          <m:t>α&lt;0.05</m:t>
        </m:r>
      </m:oMath>
      <w:r>
        <w:t xml:space="preserve"> in order to account for the large number of genes that will be compared. Thus with a 20,000 probe set we would expect approximately 2 genes to be incorrectly identified as differentially expressed.</w:t>
      </w:r>
    </w:p>
    <w:p w14:paraId="497035DF" w14:textId="77777777" w:rsidR="000E2705" w:rsidRDefault="00312657">
      <w:pPr>
        <w:pStyle w:val="BodyText"/>
      </w:pPr>
      <w:r>
        <w:t xml:space="preserve">Statistical power is the probability of correctly rejecting the null hypothesis when the mean expression level of a gene is different between the two groups by </w:t>
      </w:r>
      <m:oMath>
        <m:r>
          <w:rPr>
            <w:rFonts w:ascii="Cambria Math" w:hAnsi="Cambria Math"/>
          </w:rPr>
          <m:t>δ≠0</m:t>
        </m:r>
      </m:oMath>
      <w:r>
        <w:t xml:space="preserve">. For these calculations we assume that a meaningful difference in standardized expression is </w:t>
      </w:r>
      <m:oMath>
        <m:r>
          <w:rPr>
            <w:rFonts w:ascii="Cambria Math" w:hAnsi="Cambria Math"/>
          </w:rPr>
          <m:t>δ=1</m:t>
        </m:r>
      </m:oMath>
      <w:r>
        <w:t xml:space="preserve"> on the base 2 logarithmic scale (a twofold difference), and </w:t>
      </w:r>
      <w:commentRangeStart w:id="16"/>
      <w:r>
        <w:t xml:space="preserve">consider two reasonable estimates of the standard deviation (SD) of gene expression for this study,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=0.5</m:t>
        </m:r>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=0.25</m:t>
        </m:r>
      </m:oMath>
      <w:r>
        <w:t>.</w:t>
      </w:r>
      <w:commentRangeEnd w:id="16"/>
      <w:r w:rsidR="00017FA6">
        <w:rPr>
          <w:rStyle w:val="CommentReference"/>
        </w:rPr>
        <w:commentReference w:id="16"/>
      </w:r>
    </w:p>
    <w:p w14:paraId="70CF9B5A" w14:textId="77777777" w:rsidR="000E2705" w:rsidRDefault="00312657">
      <w:pPr>
        <w:pStyle w:val="BodyText"/>
      </w:pPr>
      <w:r>
        <w:t>Based on these assumptions, we can solve the equation</w:t>
      </w:r>
    </w:p>
    <w:p w14:paraId="6787C8C0" w14:textId="77777777" w:rsidR="000E2705" w:rsidRDefault="00312657">
      <w:pPr>
        <w:pStyle w:val="BodyText"/>
      </w:pPr>
      <m:oMathPara>
        <m:oMathParaPr>
          <m:jc m:val="center"/>
        </m:oMathParaPr>
        <m:oMath>
          <m:r>
            <w:rPr>
              <w:rFonts w:ascii="Cambria Math" w:hAnsi="Cambria Math"/>
            </w:rPr>
            <m:t>n=</m:t>
          </m:r>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t</m:t>
                  </m:r>
                </m:e>
                <m:sub>
                  <m:r>
                    <w:rPr>
                      <w:rFonts w:ascii="Cambria Math" w:hAnsi="Cambria Math"/>
                    </w:rPr>
                    <m:t>α/2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β</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(δ/σ</m:t>
              </m: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5F2D4DBB" w14:textId="77777777" w:rsidR="000E2705" w:rsidRDefault="00312657">
      <w:pPr>
        <w:pStyle w:val="FirstParagraph"/>
      </w:pPr>
      <w:r>
        <w:t>for n. Calculations were done using the pwr package (Champely 2020) in the R programming language version 4.0.2. Cost reflects a per-array price of $1,000 and does not include reagents, technician salary, etc.</w:t>
      </w:r>
    </w:p>
    <w:p w14:paraId="680BF2EC" w14:textId="77777777" w:rsidR="000E2705" w:rsidRDefault="00312657">
      <w:pPr>
        <w:pStyle w:val="SourceCode"/>
      </w:pPr>
      <w:r>
        <w:rPr>
          <w:rStyle w:val="CommentTok"/>
        </w:rPr>
        <w:t># 4 levels of power</w:t>
      </w:r>
      <w:r>
        <w:br/>
      </w:r>
      <w:r>
        <w:rPr>
          <w:rStyle w:val="NormalTok"/>
        </w:rPr>
        <w:t>power_levels &lt;-</w:t>
      </w:r>
      <w:r>
        <w:rPr>
          <w:rStyle w:val="StringTok"/>
        </w:rPr>
        <w:t xml:space="preserve"> </w:t>
      </w:r>
      <w:r>
        <w:rPr>
          <w:rStyle w:val="KeywordTok"/>
        </w:rPr>
        <w:t>seq</w:t>
      </w:r>
      <w:r>
        <w:rPr>
          <w:rStyle w:val="NormalTok"/>
        </w:rPr>
        <w:t>(</w:t>
      </w:r>
      <w:r>
        <w:rPr>
          <w:rStyle w:val="FloatTok"/>
        </w:rPr>
        <w:t>0.8</w:t>
      </w:r>
      <w:r>
        <w:rPr>
          <w:rStyle w:val="NormalTok"/>
        </w:rPr>
        <w:t>,</w:t>
      </w:r>
      <w:r>
        <w:rPr>
          <w:rStyle w:val="FloatTok"/>
        </w:rPr>
        <w:t>0.95</w:t>
      </w:r>
      <w:r>
        <w:rPr>
          <w:rStyle w:val="NormalTok"/>
        </w:rPr>
        <w:t>,</w:t>
      </w:r>
      <w:r>
        <w:rPr>
          <w:rStyle w:val="DataTypeTok"/>
        </w:rPr>
        <w:t>by =</w:t>
      </w:r>
      <w:r>
        <w:rPr>
          <w:rStyle w:val="NormalTok"/>
        </w:rPr>
        <w:t xml:space="preserve"> </w:t>
      </w:r>
      <w:r>
        <w:rPr>
          <w:rStyle w:val="FloatTok"/>
        </w:rPr>
        <w:t>0.05</w:t>
      </w:r>
      <w:r>
        <w:rPr>
          <w:rStyle w:val="NormalTok"/>
        </w:rPr>
        <w:t>)</w:t>
      </w:r>
      <w:r>
        <w:br/>
      </w:r>
      <w:r>
        <w:rPr>
          <w:rStyle w:val="NormalTok"/>
        </w:rPr>
        <w:t>sigmas &lt;-</w:t>
      </w:r>
      <w:r>
        <w:rPr>
          <w:rStyle w:val="StringTok"/>
        </w:rPr>
        <w:t xml:space="preserve"> </w:t>
      </w:r>
      <w:r>
        <w:rPr>
          <w:rStyle w:val="KeywordTok"/>
        </w:rPr>
        <w:t>c</w:t>
      </w:r>
      <w:r>
        <w:rPr>
          <w:rStyle w:val="NormalTok"/>
        </w:rPr>
        <w:t>(</w:t>
      </w:r>
      <w:r>
        <w:rPr>
          <w:rStyle w:val="FloatTok"/>
        </w:rPr>
        <w:t>0.5</w:t>
      </w:r>
      <w:r>
        <w:rPr>
          <w:rStyle w:val="NormalTok"/>
        </w:rPr>
        <w:t>,</w:t>
      </w:r>
      <w:r>
        <w:rPr>
          <w:rStyle w:val="FloatTok"/>
        </w:rPr>
        <w:t>0.25</w:t>
      </w:r>
      <w:r>
        <w:rPr>
          <w:rStyle w:val="NormalTok"/>
        </w:rPr>
        <w:t>)</w:t>
      </w:r>
      <w:r>
        <w:br/>
      </w:r>
      <w:r>
        <w:rPr>
          <w:rStyle w:val="CommentTok"/>
        </w:rPr>
        <w:t># Apply</w:t>
      </w:r>
      <w:r>
        <w:br/>
      </w:r>
      <w:r>
        <w:rPr>
          <w:rStyle w:val="NormalTok"/>
        </w:rPr>
        <w:t>ns &lt;-</w:t>
      </w:r>
      <w:r>
        <w:rPr>
          <w:rStyle w:val="StringTok"/>
        </w:rPr>
        <w:t xml:space="preserve"> </w:t>
      </w:r>
      <w:r>
        <w:rPr>
          <w:rStyle w:val="KeywordTok"/>
        </w:rPr>
        <w:t>apply</w:t>
      </w:r>
      <w:r>
        <w:rPr>
          <w:rStyle w:val="NormalTok"/>
        </w:rPr>
        <w:t>(</w:t>
      </w:r>
      <w:r>
        <w:rPr>
          <w:rStyle w:val="KeywordTok"/>
        </w:rPr>
        <w:t>expand.grid</w:t>
      </w:r>
      <w:r>
        <w:rPr>
          <w:rStyle w:val="NormalTok"/>
        </w:rPr>
        <w:t>(power_levels,sigmas),</w:t>
      </w:r>
      <w:r>
        <w:rPr>
          <w:rStyle w:val="DecValTok"/>
        </w:rPr>
        <w:t>1</w:t>
      </w:r>
      <w:r>
        <w:rPr>
          <w:rStyle w:val="NormalTok"/>
        </w:rPr>
        <w:t>,</w:t>
      </w:r>
      <w:r>
        <w:rPr>
          <w:rStyle w:val="ControlFlowTok"/>
        </w:rPr>
        <w:t>function</w:t>
      </w:r>
      <w:r>
        <w:rPr>
          <w:rStyle w:val="NormalTok"/>
        </w:rPr>
        <w:t>(x){</w:t>
      </w:r>
      <w:r>
        <w:br/>
      </w:r>
      <w:r>
        <w:rPr>
          <w:rStyle w:val="NormalTok"/>
        </w:rPr>
        <w:t xml:space="preserve">  p_level &lt;-</w:t>
      </w:r>
      <w:r>
        <w:rPr>
          <w:rStyle w:val="StringTok"/>
        </w:rPr>
        <w:t xml:space="preserve"> </w:t>
      </w:r>
      <w:r>
        <w:rPr>
          <w:rStyle w:val="KeywordTok"/>
        </w:rPr>
        <w:t>as.numeric</w:t>
      </w:r>
      <w:r>
        <w:rPr>
          <w:rStyle w:val="NormalTok"/>
        </w:rPr>
        <w:t>(x[</w:t>
      </w:r>
      <w:r>
        <w:rPr>
          <w:rStyle w:val="DecValTok"/>
        </w:rPr>
        <w:t>1</w:t>
      </w:r>
      <w:r>
        <w:rPr>
          <w:rStyle w:val="NormalTok"/>
        </w:rPr>
        <w:t>])</w:t>
      </w:r>
      <w:r>
        <w:br/>
      </w:r>
      <w:r>
        <w:rPr>
          <w:rStyle w:val="NormalTok"/>
        </w:rPr>
        <w:t xml:space="preserve">  sig &lt;-</w:t>
      </w:r>
      <w:r>
        <w:rPr>
          <w:rStyle w:val="StringTok"/>
        </w:rPr>
        <w:t xml:space="preserve"> </w:t>
      </w:r>
      <w:r>
        <w:rPr>
          <w:rStyle w:val="KeywordTok"/>
        </w:rPr>
        <w:t>as.numeric</w:t>
      </w:r>
      <w:r>
        <w:rPr>
          <w:rStyle w:val="NormalTok"/>
        </w:rPr>
        <w:t>(x[</w:t>
      </w:r>
      <w:r>
        <w:rPr>
          <w:rStyle w:val="DecValTok"/>
        </w:rPr>
        <w:t>2</w:t>
      </w:r>
      <w:r>
        <w:rPr>
          <w:rStyle w:val="NormalTok"/>
        </w:rPr>
        <w:t>])</w:t>
      </w:r>
      <w:r>
        <w:br/>
      </w:r>
      <w:r>
        <w:rPr>
          <w:rStyle w:val="NormalTok"/>
        </w:rPr>
        <w:lastRenderedPageBreak/>
        <w:t xml:space="preserve">  p &lt;-</w:t>
      </w:r>
      <w:r>
        <w:rPr>
          <w:rStyle w:val="StringTok"/>
        </w:rPr>
        <w:t xml:space="preserve"> </w:t>
      </w:r>
      <w:r>
        <w:rPr>
          <w:rStyle w:val="KeywordTok"/>
        </w:rPr>
        <w:t>pwr.t.test</w:t>
      </w:r>
      <w:r>
        <w:rPr>
          <w:rStyle w:val="NormalTok"/>
        </w:rPr>
        <w:t>(</w:t>
      </w:r>
      <w:r>
        <w:rPr>
          <w:rStyle w:val="DataTypeTok"/>
        </w:rPr>
        <w:t>d=</w:t>
      </w:r>
      <w:r>
        <w:rPr>
          <w:rStyle w:val="DecValTok"/>
        </w:rPr>
        <w:t>1</w:t>
      </w:r>
      <w:r>
        <w:rPr>
          <w:rStyle w:val="OperatorTok"/>
        </w:rPr>
        <w:t>/</w:t>
      </w:r>
      <w:r>
        <w:rPr>
          <w:rStyle w:val="NormalTok"/>
        </w:rPr>
        <w:t>sig,</w:t>
      </w:r>
      <w:r>
        <w:rPr>
          <w:rStyle w:val="DataTypeTok"/>
        </w:rPr>
        <w:t>sig.level =</w:t>
      </w:r>
      <w:r>
        <w:rPr>
          <w:rStyle w:val="NormalTok"/>
        </w:rPr>
        <w:t xml:space="preserve"> </w:t>
      </w:r>
      <w:r>
        <w:rPr>
          <w:rStyle w:val="FloatTok"/>
        </w:rPr>
        <w:t>0.0001</w:t>
      </w:r>
      <w:r>
        <w:rPr>
          <w:rStyle w:val="NormalTok"/>
        </w:rPr>
        <w:t>,</w:t>
      </w:r>
      <w:r>
        <w:rPr>
          <w:rStyle w:val="DataTypeTok"/>
        </w:rPr>
        <w:t>power =</w:t>
      </w:r>
      <w:r>
        <w:rPr>
          <w:rStyle w:val="NormalTok"/>
        </w:rPr>
        <w:t xml:space="preserve"> p_level)</w:t>
      </w:r>
      <w:r>
        <w:br/>
      </w:r>
      <w:r>
        <w:rPr>
          <w:rStyle w:val="NormalTok"/>
        </w:rPr>
        <w:t xml:space="preserve">  group_n &lt;-</w:t>
      </w:r>
      <w:r>
        <w:rPr>
          <w:rStyle w:val="StringTok"/>
        </w:rPr>
        <w:t xml:space="preserve"> </w:t>
      </w:r>
      <w:r>
        <w:rPr>
          <w:rStyle w:val="KeywordTok"/>
        </w:rPr>
        <w:t>ceiling</w:t>
      </w:r>
      <w:r>
        <w:rPr>
          <w:rStyle w:val="NormalTok"/>
        </w:rPr>
        <w:t>(p</w:t>
      </w:r>
      <w:r>
        <w:rPr>
          <w:rStyle w:val="OperatorTok"/>
        </w:rPr>
        <w:t>$</w:t>
      </w:r>
      <w:r>
        <w:rPr>
          <w:rStyle w:val="NormalTok"/>
        </w:rPr>
        <w:t>n)</w:t>
      </w:r>
      <w:r>
        <w:br/>
      </w:r>
      <w:r>
        <w:rPr>
          <w:rStyle w:val="NormalTok"/>
        </w:rPr>
        <w:t xml:space="preserve">  tot_n &lt;-</w:t>
      </w:r>
      <w:r>
        <w:rPr>
          <w:rStyle w:val="StringTok"/>
        </w:rPr>
        <w:t xml:space="preserve"> </w:t>
      </w:r>
      <w:r>
        <w:rPr>
          <w:rStyle w:val="NormalTok"/>
        </w:rPr>
        <w:t>group_n</w:t>
      </w:r>
      <w:r>
        <w:rPr>
          <w:rStyle w:val="OperatorTok"/>
        </w:rPr>
        <w:t>*</w:t>
      </w:r>
      <w:r>
        <w:rPr>
          <w:rStyle w:val="DecValTok"/>
        </w:rPr>
        <w:t>2</w:t>
      </w:r>
      <w:r>
        <w:br/>
      </w:r>
      <w:r>
        <w:rPr>
          <w:rStyle w:val="NormalTok"/>
        </w:rPr>
        <w:t xml:space="preserve">  cost &lt;-</w:t>
      </w:r>
      <w:r>
        <w:rPr>
          <w:rStyle w:val="StringTok"/>
        </w:rPr>
        <w:t xml:space="preserve"> </w:t>
      </w:r>
      <w:r>
        <w:rPr>
          <w:rStyle w:val="KeywordTok"/>
        </w:rPr>
        <w:t>paste0</w:t>
      </w:r>
      <w:r>
        <w:rPr>
          <w:rStyle w:val="NormalTok"/>
        </w:rPr>
        <w:t>(</w:t>
      </w:r>
      <w:r>
        <w:rPr>
          <w:rStyle w:val="StringTok"/>
        </w:rPr>
        <w:t>"$"</w:t>
      </w:r>
      <w:r>
        <w:rPr>
          <w:rStyle w:val="NormalTok"/>
        </w:rPr>
        <w:t>,</w:t>
      </w:r>
      <w:r>
        <w:rPr>
          <w:rStyle w:val="KeywordTok"/>
        </w:rPr>
        <w:t>format</w:t>
      </w:r>
      <w:r>
        <w:rPr>
          <w:rStyle w:val="NormalTok"/>
        </w:rPr>
        <w:t>(tot_n</w:t>
      </w:r>
      <w:r>
        <w:rPr>
          <w:rStyle w:val="OperatorTok"/>
        </w:rPr>
        <w:t>*</w:t>
      </w:r>
      <w:r>
        <w:rPr>
          <w:rStyle w:val="DecValTok"/>
        </w:rPr>
        <w:t>1000</w:t>
      </w:r>
      <w:r>
        <w:rPr>
          <w:rStyle w:val="NormalTok"/>
        </w:rPr>
        <w:t>,</w:t>
      </w:r>
      <w:r>
        <w:rPr>
          <w:rStyle w:val="DataTypeTok"/>
        </w:rPr>
        <w:t>big.mark =</w:t>
      </w:r>
      <w:r>
        <w:rPr>
          <w:rStyle w:val="NormalTok"/>
        </w:rPr>
        <w:t xml:space="preserve"> </w:t>
      </w:r>
      <w:r>
        <w:rPr>
          <w:rStyle w:val="StringTok"/>
        </w:rPr>
        <w:t>","</w:t>
      </w:r>
      <w:r>
        <w:rPr>
          <w:rStyle w:val="NormalTok"/>
        </w:rPr>
        <w:t>))</w:t>
      </w:r>
      <w:r>
        <w:br/>
      </w:r>
      <w:r>
        <w:rPr>
          <w:rStyle w:val="NormalTok"/>
        </w:rPr>
        <w:t xml:space="preserve">  </w:t>
      </w:r>
      <w:r>
        <w:rPr>
          <w:rStyle w:val="KeywordTok"/>
        </w:rPr>
        <w:t>return</w:t>
      </w:r>
      <w:r>
        <w:rPr>
          <w:rStyle w:val="NormalTok"/>
        </w:rPr>
        <w:t>(</w:t>
      </w:r>
      <w:r>
        <w:rPr>
          <w:rStyle w:val="KeywordTok"/>
        </w:rPr>
        <w:t>c</w:t>
      </w:r>
      <w:r>
        <w:rPr>
          <w:rStyle w:val="NormalTok"/>
        </w:rPr>
        <w:t>(p_level,sig,tot_n,group_n,cost))</w:t>
      </w:r>
      <w:r>
        <w:br/>
      </w:r>
      <w:r>
        <w:rPr>
          <w:rStyle w:val="NormalTok"/>
        </w:rPr>
        <w:t>})</w:t>
      </w:r>
      <w:r>
        <w:br/>
      </w:r>
      <w:r>
        <w:rPr>
          <w:rStyle w:val="NormalTok"/>
        </w:rPr>
        <w:t>ns &lt;-</w:t>
      </w:r>
      <w:r>
        <w:rPr>
          <w:rStyle w:val="StringTok"/>
        </w:rPr>
        <w:t xml:space="preserve"> </w:t>
      </w:r>
      <w:r>
        <w:rPr>
          <w:rStyle w:val="KeywordTok"/>
        </w:rPr>
        <w:t>t</w:t>
      </w:r>
      <w:r>
        <w:rPr>
          <w:rStyle w:val="NormalTok"/>
        </w:rPr>
        <w:t>(ns)</w:t>
      </w:r>
      <w:r>
        <w:br/>
      </w:r>
      <w:r>
        <w:rPr>
          <w:rStyle w:val="KeywordTok"/>
        </w:rPr>
        <w:t>colnames</w:t>
      </w:r>
      <w:r>
        <w:rPr>
          <w:rStyle w:val="NormalTok"/>
        </w:rPr>
        <w:t>(ns) &lt;-</w:t>
      </w:r>
      <w:r>
        <w:rPr>
          <w:rStyle w:val="StringTok"/>
        </w:rPr>
        <w:t xml:space="preserve"> </w:t>
      </w:r>
      <w:r>
        <w:rPr>
          <w:rStyle w:val="KeywordTok"/>
        </w:rPr>
        <w:t>c</w:t>
      </w:r>
      <w:r>
        <w:rPr>
          <w:rStyle w:val="NormalTok"/>
        </w:rPr>
        <w:t>(</w:t>
      </w:r>
      <w:r>
        <w:rPr>
          <w:rStyle w:val="StringTok"/>
        </w:rPr>
        <w:t>"Power"</w:t>
      </w:r>
      <w:r>
        <w:rPr>
          <w:rStyle w:val="NormalTok"/>
        </w:rPr>
        <w:t>,</w:t>
      </w:r>
      <w:r>
        <w:rPr>
          <w:rStyle w:val="StringTok"/>
        </w:rPr>
        <w:t>"SD"</w:t>
      </w:r>
      <w:r>
        <w:rPr>
          <w:rStyle w:val="NormalTok"/>
        </w:rPr>
        <w:t>,</w:t>
      </w:r>
      <w:r>
        <w:rPr>
          <w:rStyle w:val="StringTok"/>
        </w:rPr>
        <w:t>"Total n"</w:t>
      </w:r>
      <w:r>
        <w:rPr>
          <w:rStyle w:val="NormalTok"/>
        </w:rPr>
        <w:t>,</w:t>
      </w:r>
      <w:r>
        <w:rPr>
          <w:rStyle w:val="StringTok"/>
        </w:rPr>
        <w:t>"n per Group"</w:t>
      </w:r>
      <w:r>
        <w:rPr>
          <w:rStyle w:val="NormalTok"/>
        </w:rPr>
        <w:t>,</w:t>
      </w:r>
      <w:r>
        <w:rPr>
          <w:rStyle w:val="StringTok"/>
        </w:rPr>
        <w:t>"Cost"</w:t>
      </w:r>
      <w:r>
        <w:rPr>
          <w:rStyle w:val="NormalTok"/>
        </w:rPr>
        <w:t>)</w:t>
      </w:r>
      <w:r>
        <w:br/>
      </w:r>
      <w:r>
        <w:rPr>
          <w:rStyle w:val="KeywordTok"/>
        </w:rPr>
        <w:t>kable</w:t>
      </w:r>
      <w:r>
        <w:rPr>
          <w:rStyle w:val="NormalTok"/>
        </w:rPr>
        <w:t>(ns)</w:t>
      </w:r>
    </w:p>
    <w:tbl>
      <w:tblPr>
        <w:tblStyle w:val="Table"/>
        <w:tblW w:w="0" w:type="pct"/>
        <w:tblLook w:val="07E0" w:firstRow="1" w:lastRow="1" w:firstColumn="1" w:lastColumn="1" w:noHBand="1" w:noVBand="1"/>
      </w:tblPr>
      <w:tblGrid>
        <w:gridCol w:w="882"/>
        <w:gridCol w:w="664"/>
        <w:gridCol w:w="936"/>
        <w:gridCol w:w="1445"/>
        <w:gridCol w:w="1052"/>
      </w:tblGrid>
      <w:tr w:rsidR="000E2705" w14:paraId="27440990" w14:textId="77777777">
        <w:tc>
          <w:tcPr>
            <w:tcW w:w="0" w:type="auto"/>
            <w:tcBorders>
              <w:bottom w:val="single" w:sz="0" w:space="0" w:color="auto"/>
            </w:tcBorders>
            <w:vAlign w:val="bottom"/>
          </w:tcPr>
          <w:p w14:paraId="2D732878" w14:textId="77777777" w:rsidR="000E2705" w:rsidRDefault="00312657">
            <w:pPr>
              <w:pStyle w:val="Compact"/>
            </w:pPr>
            <w:r>
              <w:t>Power</w:t>
            </w:r>
          </w:p>
        </w:tc>
        <w:tc>
          <w:tcPr>
            <w:tcW w:w="0" w:type="auto"/>
            <w:tcBorders>
              <w:bottom w:val="single" w:sz="0" w:space="0" w:color="auto"/>
            </w:tcBorders>
            <w:vAlign w:val="bottom"/>
          </w:tcPr>
          <w:p w14:paraId="35E44A2D" w14:textId="77777777" w:rsidR="000E2705" w:rsidRDefault="00312657">
            <w:pPr>
              <w:pStyle w:val="Compact"/>
            </w:pPr>
            <w:r>
              <w:t>SD</w:t>
            </w:r>
          </w:p>
        </w:tc>
        <w:tc>
          <w:tcPr>
            <w:tcW w:w="0" w:type="auto"/>
            <w:tcBorders>
              <w:bottom w:val="single" w:sz="0" w:space="0" w:color="auto"/>
            </w:tcBorders>
            <w:vAlign w:val="bottom"/>
          </w:tcPr>
          <w:p w14:paraId="11FE7E3C" w14:textId="77777777" w:rsidR="000E2705" w:rsidRDefault="00312657">
            <w:pPr>
              <w:pStyle w:val="Compact"/>
            </w:pPr>
            <w:r>
              <w:t>Total n</w:t>
            </w:r>
          </w:p>
        </w:tc>
        <w:tc>
          <w:tcPr>
            <w:tcW w:w="0" w:type="auto"/>
            <w:tcBorders>
              <w:bottom w:val="single" w:sz="0" w:space="0" w:color="auto"/>
            </w:tcBorders>
            <w:vAlign w:val="bottom"/>
          </w:tcPr>
          <w:p w14:paraId="6B3D8E20" w14:textId="77777777" w:rsidR="000E2705" w:rsidRDefault="00312657">
            <w:pPr>
              <w:pStyle w:val="Compact"/>
            </w:pPr>
            <w:r>
              <w:t>n per Group</w:t>
            </w:r>
          </w:p>
        </w:tc>
        <w:tc>
          <w:tcPr>
            <w:tcW w:w="0" w:type="auto"/>
            <w:tcBorders>
              <w:bottom w:val="single" w:sz="0" w:space="0" w:color="auto"/>
            </w:tcBorders>
            <w:vAlign w:val="bottom"/>
          </w:tcPr>
          <w:p w14:paraId="338242A9" w14:textId="77777777" w:rsidR="000E2705" w:rsidRDefault="00312657">
            <w:pPr>
              <w:pStyle w:val="Compact"/>
            </w:pPr>
            <w:r>
              <w:t>Cost</w:t>
            </w:r>
          </w:p>
        </w:tc>
      </w:tr>
      <w:tr w:rsidR="000E2705" w14:paraId="32BAB038" w14:textId="77777777">
        <w:tc>
          <w:tcPr>
            <w:tcW w:w="0" w:type="auto"/>
          </w:tcPr>
          <w:p w14:paraId="782FADAE" w14:textId="77777777" w:rsidR="000E2705" w:rsidRDefault="00312657">
            <w:pPr>
              <w:pStyle w:val="Compact"/>
            </w:pPr>
            <w:r>
              <w:t>0.8</w:t>
            </w:r>
          </w:p>
        </w:tc>
        <w:tc>
          <w:tcPr>
            <w:tcW w:w="0" w:type="auto"/>
          </w:tcPr>
          <w:p w14:paraId="5826DA48" w14:textId="77777777" w:rsidR="000E2705" w:rsidRDefault="00312657">
            <w:pPr>
              <w:pStyle w:val="Compact"/>
            </w:pPr>
            <w:r>
              <w:t>0.5</w:t>
            </w:r>
          </w:p>
        </w:tc>
        <w:tc>
          <w:tcPr>
            <w:tcW w:w="0" w:type="auto"/>
          </w:tcPr>
          <w:p w14:paraId="6590CF8D" w14:textId="77777777" w:rsidR="000E2705" w:rsidRDefault="00312657">
            <w:pPr>
              <w:pStyle w:val="Compact"/>
            </w:pPr>
            <w:r>
              <w:t>30</w:t>
            </w:r>
          </w:p>
        </w:tc>
        <w:tc>
          <w:tcPr>
            <w:tcW w:w="0" w:type="auto"/>
          </w:tcPr>
          <w:p w14:paraId="7F77346D" w14:textId="77777777" w:rsidR="000E2705" w:rsidRDefault="00312657">
            <w:pPr>
              <w:pStyle w:val="Compact"/>
            </w:pPr>
            <w:r>
              <w:t>15</w:t>
            </w:r>
          </w:p>
        </w:tc>
        <w:tc>
          <w:tcPr>
            <w:tcW w:w="0" w:type="auto"/>
          </w:tcPr>
          <w:p w14:paraId="1B23427F" w14:textId="77777777" w:rsidR="000E2705" w:rsidRDefault="00312657">
            <w:pPr>
              <w:pStyle w:val="Compact"/>
            </w:pPr>
            <w:r>
              <w:t>$30,000</w:t>
            </w:r>
          </w:p>
        </w:tc>
      </w:tr>
      <w:tr w:rsidR="000E2705" w14:paraId="2C594975" w14:textId="77777777">
        <w:tc>
          <w:tcPr>
            <w:tcW w:w="0" w:type="auto"/>
          </w:tcPr>
          <w:p w14:paraId="3F072305" w14:textId="77777777" w:rsidR="000E2705" w:rsidRDefault="00312657">
            <w:pPr>
              <w:pStyle w:val="Compact"/>
            </w:pPr>
            <w:r>
              <w:t>0.85</w:t>
            </w:r>
          </w:p>
        </w:tc>
        <w:tc>
          <w:tcPr>
            <w:tcW w:w="0" w:type="auto"/>
          </w:tcPr>
          <w:p w14:paraId="0FD74605" w14:textId="77777777" w:rsidR="000E2705" w:rsidRDefault="00312657">
            <w:pPr>
              <w:pStyle w:val="Compact"/>
            </w:pPr>
            <w:r>
              <w:t>0.5</w:t>
            </w:r>
          </w:p>
        </w:tc>
        <w:tc>
          <w:tcPr>
            <w:tcW w:w="0" w:type="auto"/>
          </w:tcPr>
          <w:p w14:paraId="50A5E111" w14:textId="77777777" w:rsidR="000E2705" w:rsidRDefault="00312657">
            <w:pPr>
              <w:pStyle w:val="Compact"/>
            </w:pPr>
            <w:r>
              <w:t>32</w:t>
            </w:r>
          </w:p>
        </w:tc>
        <w:tc>
          <w:tcPr>
            <w:tcW w:w="0" w:type="auto"/>
          </w:tcPr>
          <w:p w14:paraId="06B82C4F" w14:textId="77777777" w:rsidR="000E2705" w:rsidRDefault="00312657">
            <w:pPr>
              <w:pStyle w:val="Compact"/>
            </w:pPr>
            <w:r>
              <w:t>16</w:t>
            </w:r>
          </w:p>
        </w:tc>
        <w:tc>
          <w:tcPr>
            <w:tcW w:w="0" w:type="auto"/>
          </w:tcPr>
          <w:p w14:paraId="62889216" w14:textId="77777777" w:rsidR="000E2705" w:rsidRDefault="00312657">
            <w:pPr>
              <w:pStyle w:val="Compact"/>
            </w:pPr>
            <w:r>
              <w:t>$32,000</w:t>
            </w:r>
          </w:p>
        </w:tc>
      </w:tr>
      <w:tr w:rsidR="000E2705" w14:paraId="7E13C925" w14:textId="77777777">
        <w:tc>
          <w:tcPr>
            <w:tcW w:w="0" w:type="auto"/>
          </w:tcPr>
          <w:p w14:paraId="7863E3D1" w14:textId="77777777" w:rsidR="000E2705" w:rsidRDefault="00312657">
            <w:pPr>
              <w:pStyle w:val="Compact"/>
            </w:pPr>
            <w:r>
              <w:t>0.9</w:t>
            </w:r>
          </w:p>
        </w:tc>
        <w:tc>
          <w:tcPr>
            <w:tcW w:w="0" w:type="auto"/>
          </w:tcPr>
          <w:p w14:paraId="2B27D2B8" w14:textId="77777777" w:rsidR="000E2705" w:rsidRDefault="00312657">
            <w:pPr>
              <w:pStyle w:val="Compact"/>
            </w:pPr>
            <w:r>
              <w:t>0.5</w:t>
            </w:r>
          </w:p>
        </w:tc>
        <w:tc>
          <w:tcPr>
            <w:tcW w:w="0" w:type="auto"/>
          </w:tcPr>
          <w:p w14:paraId="31CBB82F" w14:textId="77777777" w:rsidR="000E2705" w:rsidRDefault="00312657">
            <w:pPr>
              <w:pStyle w:val="Compact"/>
            </w:pPr>
            <w:r>
              <w:t>36</w:t>
            </w:r>
          </w:p>
        </w:tc>
        <w:tc>
          <w:tcPr>
            <w:tcW w:w="0" w:type="auto"/>
          </w:tcPr>
          <w:p w14:paraId="6F65A6A8" w14:textId="77777777" w:rsidR="000E2705" w:rsidRDefault="00312657">
            <w:pPr>
              <w:pStyle w:val="Compact"/>
            </w:pPr>
            <w:r>
              <w:t>18</w:t>
            </w:r>
          </w:p>
        </w:tc>
        <w:tc>
          <w:tcPr>
            <w:tcW w:w="0" w:type="auto"/>
          </w:tcPr>
          <w:p w14:paraId="29B77517" w14:textId="77777777" w:rsidR="000E2705" w:rsidRDefault="00312657">
            <w:pPr>
              <w:pStyle w:val="Compact"/>
            </w:pPr>
            <w:r>
              <w:t>$36,000</w:t>
            </w:r>
          </w:p>
        </w:tc>
      </w:tr>
      <w:tr w:rsidR="000E2705" w14:paraId="0F1429CA" w14:textId="77777777">
        <w:tc>
          <w:tcPr>
            <w:tcW w:w="0" w:type="auto"/>
          </w:tcPr>
          <w:p w14:paraId="58188FD1" w14:textId="77777777" w:rsidR="000E2705" w:rsidRDefault="00312657">
            <w:pPr>
              <w:pStyle w:val="Compact"/>
            </w:pPr>
            <w:r>
              <w:t>0.95</w:t>
            </w:r>
          </w:p>
        </w:tc>
        <w:tc>
          <w:tcPr>
            <w:tcW w:w="0" w:type="auto"/>
          </w:tcPr>
          <w:p w14:paraId="41523D09" w14:textId="77777777" w:rsidR="000E2705" w:rsidRDefault="00312657">
            <w:pPr>
              <w:pStyle w:val="Compact"/>
            </w:pPr>
            <w:r>
              <w:t>0.5</w:t>
            </w:r>
          </w:p>
        </w:tc>
        <w:tc>
          <w:tcPr>
            <w:tcW w:w="0" w:type="auto"/>
          </w:tcPr>
          <w:p w14:paraId="0AFC62A2" w14:textId="77777777" w:rsidR="000E2705" w:rsidRDefault="00312657">
            <w:pPr>
              <w:pStyle w:val="Compact"/>
            </w:pPr>
            <w:r>
              <w:t>40</w:t>
            </w:r>
          </w:p>
        </w:tc>
        <w:tc>
          <w:tcPr>
            <w:tcW w:w="0" w:type="auto"/>
          </w:tcPr>
          <w:p w14:paraId="0F608498" w14:textId="77777777" w:rsidR="000E2705" w:rsidRDefault="00312657">
            <w:pPr>
              <w:pStyle w:val="Compact"/>
            </w:pPr>
            <w:r>
              <w:t>20</w:t>
            </w:r>
          </w:p>
        </w:tc>
        <w:tc>
          <w:tcPr>
            <w:tcW w:w="0" w:type="auto"/>
          </w:tcPr>
          <w:p w14:paraId="04CB875A" w14:textId="77777777" w:rsidR="000E2705" w:rsidRDefault="00312657">
            <w:pPr>
              <w:pStyle w:val="Compact"/>
            </w:pPr>
            <w:r>
              <w:t>$40,000</w:t>
            </w:r>
          </w:p>
        </w:tc>
      </w:tr>
      <w:tr w:rsidR="000E2705" w14:paraId="57EE6BB5" w14:textId="77777777">
        <w:tc>
          <w:tcPr>
            <w:tcW w:w="0" w:type="auto"/>
          </w:tcPr>
          <w:p w14:paraId="1393F6AA" w14:textId="77777777" w:rsidR="000E2705" w:rsidRDefault="00312657">
            <w:pPr>
              <w:pStyle w:val="Compact"/>
            </w:pPr>
            <w:r>
              <w:t>0.8</w:t>
            </w:r>
          </w:p>
        </w:tc>
        <w:tc>
          <w:tcPr>
            <w:tcW w:w="0" w:type="auto"/>
          </w:tcPr>
          <w:p w14:paraId="2E6A87CA" w14:textId="77777777" w:rsidR="000E2705" w:rsidRDefault="00312657">
            <w:pPr>
              <w:pStyle w:val="Compact"/>
            </w:pPr>
            <w:r>
              <w:t>0.25</w:t>
            </w:r>
          </w:p>
        </w:tc>
        <w:tc>
          <w:tcPr>
            <w:tcW w:w="0" w:type="auto"/>
          </w:tcPr>
          <w:p w14:paraId="47E8146B" w14:textId="77777777" w:rsidR="000E2705" w:rsidRDefault="00312657">
            <w:pPr>
              <w:pStyle w:val="Compact"/>
            </w:pPr>
            <w:r>
              <w:t>14</w:t>
            </w:r>
          </w:p>
        </w:tc>
        <w:tc>
          <w:tcPr>
            <w:tcW w:w="0" w:type="auto"/>
          </w:tcPr>
          <w:p w14:paraId="2D642404" w14:textId="77777777" w:rsidR="000E2705" w:rsidRDefault="00312657">
            <w:pPr>
              <w:pStyle w:val="Compact"/>
            </w:pPr>
            <w:r>
              <w:t>7</w:t>
            </w:r>
          </w:p>
        </w:tc>
        <w:tc>
          <w:tcPr>
            <w:tcW w:w="0" w:type="auto"/>
          </w:tcPr>
          <w:p w14:paraId="75C66A71" w14:textId="77777777" w:rsidR="000E2705" w:rsidRDefault="00312657">
            <w:pPr>
              <w:pStyle w:val="Compact"/>
            </w:pPr>
            <w:r>
              <w:t>$14,000</w:t>
            </w:r>
          </w:p>
        </w:tc>
      </w:tr>
      <w:tr w:rsidR="000E2705" w14:paraId="554C9F12" w14:textId="77777777">
        <w:tc>
          <w:tcPr>
            <w:tcW w:w="0" w:type="auto"/>
          </w:tcPr>
          <w:p w14:paraId="70A6E5ED" w14:textId="77777777" w:rsidR="000E2705" w:rsidRDefault="00312657">
            <w:pPr>
              <w:pStyle w:val="Compact"/>
            </w:pPr>
            <w:r>
              <w:t>0.85</w:t>
            </w:r>
          </w:p>
        </w:tc>
        <w:tc>
          <w:tcPr>
            <w:tcW w:w="0" w:type="auto"/>
          </w:tcPr>
          <w:p w14:paraId="4DCFB9DF" w14:textId="77777777" w:rsidR="000E2705" w:rsidRDefault="00312657">
            <w:pPr>
              <w:pStyle w:val="Compact"/>
            </w:pPr>
            <w:r>
              <w:t>0.25</w:t>
            </w:r>
          </w:p>
        </w:tc>
        <w:tc>
          <w:tcPr>
            <w:tcW w:w="0" w:type="auto"/>
          </w:tcPr>
          <w:p w14:paraId="351A74C2" w14:textId="77777777" w:rsidR="000E2705" w:rsidRDefault="00312657">
            <w:pPr>
              <w:pStyle w:val="Compact"/>
            </w:pPr>
            <w:r>
              <w:t>14</w:t>
            </w:r>
          </w:p>
        </w:tc>
        <w:tc>
          <w:tcPr>
            <w:tcW w:w="0" w:type="auto"/>
          </w:tcPr>
          <w:p w14:paraId="52FDFAA9" w14:textId="77777777" w:rsidR="000E2705" w:rsidRDefault="00312657">
            <w:pPr>
              <w:pStyle w:val="Compact"/>
            </w:pPr>
            <w:r>
              <w:t>7</w:t>
            </w:r>
          </w:p>
        </w:tc>
        <w:tc>
          <w:tcPr>
            <w:tcW w:w="0" w:type="auto"/>
          </w:tcPr>
          <w:p w14:paraId="74860A78" w14:textId="77777777" w:rsidR="000E2705" w:rsidRDefault="00312657">
            <w:pPr>
              <w:pStyle w:val="Compact"/>
            </w:pPr>
            <w:r>
              <w:t>$14,000</w:t>
            </w:r>
          </w:p>
        </w:tc>
      </w:tr>
      <w:tr w:rsidR="000E2705" w14:paraId="7E799432" w14:textId="77777777">
        <w:tc>
          <w:tcPr>
            <w:tcW w:w="0" w:type="auto"/>
          </w:tcPr>
          <w:p w14:paraId="777F4A94" w14:textId="77777777" w:rsidR="000E2705" w:rsidRDefault="00312657">
            <w:pPr>
              <w:pStyle w:val="Compact"/>
            </w:pPr>
            <w:r>
              <w:t>0.9</w:t>
            </w:r>
          </w:p>
        </w:tc>
        <w:tc>
          <w:tcPr>
            <w:tcW w:w="0" w:type="auto"/>
          </w:tcPr>
          <w:p w14:paraId="695D162F" w14:textId="77777777" w:rsidR="000E2705" w:rsidRDefault="00312657">
            <w:pPr>
              <w:pStyle w:val="Compact"/>
            </w:pPr>
            <w:r>
              <w:t>0.25</w:t>
            </w:r>
          </w:p>
        </w:tc>
        <w:tc>
          <w:tcPr>
            <w:tcW w:w="0" w:type="auto"/>
          </w:tcPr>
          <w:p w14:paraId="3329042F" w14:textId="77777777" w:rsidR="000E2705" w:rsidRDefault="00312657">
            <w:pPr>
              <w:pStyle w:val="Compact"/>
            </w:pPr>
            <w:r>
              <w:t>16</w:t>
            </w:r>
          </w:p>
        </w:tc>
        <w:tc>
          <w:tcPr>
            <w:tcW w:w="0" w:type="auto"/>
          </w:tcPr>
          <w:p w14:paraId="47924342" w14:textId="77777777" w:rsidR="000E2705" w:rsidRDefault="00312657">
            <w:pPr>
              <w:pStyle w:val="Compact"/>
            </w:pPr>
            <w:r>
              <w:t>8</w:t>
            </w:r>
          </w:p>
        </w:tc>
        <w:tc>
          <w:tcPr>
            <w:tcW w:w="0" w:type="auto"/>
          </w:tcPr>
          <w:p w14:paraId="512B200E" w14:textId="77777777" w:rsidR="000E2705" w:rsidRDefault="00312657">
            <w:pPr>
              <w:pStyle w:val="Compact"/>
            </w:pPr>
            <w:r>
              <w:t>$16,000</w:t>
            </w:r>
          </w:p>
        </w:tc>
      </w:tr>
      <w:tr w:rsidR="000E2705" w14:paraId="0DC25F2B" w14:textId="77777777">
        <w:tc>
          <w:tcPr>
            <w:tcW w:w="0" w:type="auto"/>
          </w:tcPr>
          <w:p w14:paraId="19373D93" w14:textId="77777777" w:rsidR="000E2705" w:rsidRDefault="00312657">
            <w:pPr>
              <w:pStyle w:val="Compact"/>
            </w:pPr>
            <w:r>
              <w:t>0.95</w:t>
            </w:r>
          </w:p>
        </w:tc>
        <w:tc>
          <w:tcPr>
            <w:tcW w:w="0" w:type="auto"/>
          </w:tcPr>
          <w:p w14:paraId="7741EA2B" w14:textId="77777777" w:rsidR="000E2705" w:rsidRDefault="00312657">
            <w:pPr>
              <w:pStyle w:val="Compact"/>
            </w:pPr>
            <w:r>
              <w:t>0.25</w:t>
            </w:r>
          </w:p>
        </w:tc>
        <w:tc>
          <w:tcPr>
            <w:tcW w:w="0" w:type="auto"/>
          </w:tcPr>
          <w:p w14:paraId="36C1758C" w14:textId="77777777" w:rsidR="000E2705" w:rsidRDefault="00312657">
            <w:pPr>
              <w:pStyle w:val="Compact"/>
            </w:pPr>
            <w:r>
              <w:t>16</w:t>
            </w:r>
          </w:p>
        </w:tc>
        <w:tc>
          <w:tcPr>
            <w:tcW w:w="0" w:type="auto"/>
          </w:tcPr>
          <w:p w14:paraId="36C75480" w14:textId="77777777" w:rsidR="000E2705" w:rsidRDefault="00312657">
            <w:pPr>
              <w:pStyle w:val="Compact"/>
            </w:pPr>
            <w:r>
              <w:t>8</w:t>
            </w:r>
          </w:p>
        </w:tc>
        <w:tc>
          <w:tcPr>
            <w:tcW w:w="0" w:type="auto"/>
          </w:tcPr>
          <w:p w14:paraId="180187C5" w14:textId="77777777" w:rsidR="000E2705" w:rsidRDefault="00312657">
            <w:pPr>
              <w:pStyle w:val="Compact"/>
            </w:pPr>
            <w:r>
              <w:t>$16,000</w:t>
            </w:r>
          </w:p>
        </w:tc>
      </w:tr>
    </w:tbl>
    <w:p w14:paraId="74C9BCD9" w14:textId="77777777" w:rsidR="000E2705" w:rsidRDefault="00312657">
      <w:pPr>
        <w:pStyle w:val="Heading1"/>
      </w:pPr>
      <w:bookmarkStart w:id="17" w:name="sample-size-comparisons"/>
      <w:commentRangeStart w:id="18"/>
      <w:r>
        <w:t>Sample Size Comparisons</w:t>
      </w:r>
      <w:bookmarkEnd w:id="17"/>
      <w:commentRangeEnd w:id="18"/>
      <w:r w:rsidR="00017FA6">
        <w:rPr>
          <w:rStyle w:val="CommentReference"/>
          <w:rFonts w:asciiTheme="minorHAnsi" w:eastAsiaTheme="minorHAnsi" w:hAnsiTheme="minorHAnsi" w:cstheme="minorBidi"/>
          <w:b w:val="0"/>
          <w:bCs w:val="0"/>
          <w:color w:val="auto"/>
        </w:rPr>
        <w:commentReference w:id="18"/>
      </w:r>
    </w:p>
    <w:p w14:paraId="7A5ED4ED" w14:textId="77777777" w:rsidR="000E2705" w:rsidRDefault="00312657">
      <w:pPr>
        <w:pStyle w:val="Heading2"/>
      </w:pPr>
      <w:bookmarkStart w:id="19" w:name="a"/>
      <w:r>
        <w:t>a)</w:t>
      </w:r>
      <w:bookmarkEnd w:id="19"/>
    </w:p>
    <w:p w14:paraId="231B914B" w14:textId="77777777" w:rsidR="000E2705" w:rsidRDefault="00312657">
      <w:pPr>
        <w:pStyle w:val="FirstParagraph"/>
      </w:pPr>
      <w:r>
        <w:t xml:space="preserve">Using pwr.t.test, what is the sample size needed based on </w:t>
      </w:r>
      <m:oMath>
        <m:r>
          <w:rPr>
            <w:rFonts w:ascii="Cambria Math" w:hAnsi="Cambria Math"/>
          </w:rPr>
          <m:t>α=0.001</m:t>
        </m:r>
      </m:oMath>
      <w:r>
        <w:t>, fold change of 2 (</w:t>
      </w:r>
      <m:oMath>
        <m:r>
          <w:rPr>
            <w:rFonts w:ascii="Cambria Math" w:hAnsi="Cambria Math"/>
          </w:rPr>
          <m:t>δ=1</m:t>
        </m:r>
      </m:oMath>
      <w:r>
        <w:t xml:space="preserve">) and standard deviation of </w:t>
      </w:r>
      <m:oMath>
        <m:r>
          <w:rPr>
            <w:rFonts w:ascii="Cambria Math" w:hAnsi="Cambria Math"/>
          </w:rPr>
          <m:t>σ=0.5</m:t>
        </m:r>
      </m:oMath>
      <w:r>
        <w:t xml:space="preserve"> to achieve power of at least 0.8 or 0.95?</w:t>
      </w:r>
    </w:p>
    <w:p w14:paraId="73A1B433" w14:textId="77777777" w:rsidR="000E2705" w:rsidRDefault="00312657">
      <w:pPr>
        <w:pStyle w:val="SourceCode"/>
      </w:pPr>
      <w:r>
        <w:rPr>
          <w:rStyle w:val="NormalTok"/>
        </w:rPr>
        <w:t>a &lt;-</w:t>
      </w:r>
      <w:r>
        <w:rPr>
          <w:rStyle w:val="StringTok"/>
        </w:rPr>
        <w:t xml:space="preserve"> </w:t>
      </w:r>
      <w:r>
        <w:rPr>
          <w:rStyle w:val="FloatTok"/>
        </w:rPr>
        <w:t>0.001</w:t>
      </w:r>
      <w:r>
        <w:br/>
      </w:r>
      <w:r>
        <w:rPr>
          <w:rStyle w:val="NormalTok"/>
        </w:rPr>
        <w:t>delta &lt;-</w:t>
      </w:r>
      <w:r>
        <w:rPr>
          <w:rStyle w:val="StringTok"/>
        </w:rPr>
        <w:t xml:space="preserve"> </w:t>
      </w:r>
      <w:r>
        <w:rPr>
          <w:rStyle w:val="DecValTok"/>
        </w:rPr>
        <w:t>1</w:t>
      </w:r>
      <w:r>
        <w:br/>
      </w:r>
      <w:r>
        <w:rPr>
          <w:rStyle w:val="NormalTok"/>
        </w:rPr>
        <w:t>sd &lt;-</w:t>
      </w:r>
      <w:r>
        <w:rPr>
          <w:rStyle w:val="StringTok"/>
        </w:rPr>
        <w:t xml:space="preserve"> </w:t>
      </w:r>
      <w:r>
        <w:rPr>
          <w:rStyle w:val="FloatTok"/>
        </w:rPr>
        <w:t>0.5</w:t>
      </w:r>
      <w:r>
        <w:br/>
      </w:r>
      <w:r>
        <w:rPr>
          <w:rStyle w:val="KeywordTok"/>
        </w:rPr>
        <w:t>pwr.t.test</w:t>
      </w:r>
      <w:r>
        <w:rPr>
          <w:rStyle w:val="NormalTok"/>
        </w:rPr>
        <w:t>(</w:t>
      </w:r>
      <w:r>
        <w:rPr>
          <w:rStyle w:val="DataTypeTok"/>
        </w:rPr>
        <w:t>d=</w:t>
      </w:r>
      <w:r>
        <w:rPr>
          <w:rStyle w:val="NormalTok"/>
        </w:rPr>
        <w:t>delta</w:t>
      </w:r>
      <w:r>
        <w:rPr>
          <w:rStyle w:val="OperatorTok"/>
        </w:rPr>
        <w:t>/</w:t>
      </w:r>
      <w:r>
        <w:rPr>
          <w:rStyle w:val="NormalTok"/>
        </w:rPr>
        <w:t>sd,</w:t>
      </w:r>
      <w:r>
        <w:rPr>
          <w:rStyle w:val="DataTypeTok"/>
        </w:rPr>
        <w:t>sig.level =</w:t>
      </w:r>
      <w:r>
        <w:rPr>
          <w:rStyle w:val="NormalTok"/>
        </w:rPr>
        <w:t xml:space="preserve"> a,</w:t>
      </w:r>
      <w:r>
        <w:rPr>
          <w:rStyle w:val="DataTypeTok"/>
        </w:rPr>
        <w:t>power =</w:t>
      </w:r>
      <w:r>
        <w:rPr>
          <w:rStyle w:val="NormalTok"/>
        </w:rPr>
        <w:t xml:space="preserve"> </w:t>
      </w:r>
      <w:r>
        <w:rPr>
          <w:rStyle w:val="FloatTok"/>
        </w:rPr>
        <w:t>0.8</w:t>
      </w:r>
      <w:r>
        <w:rPr>
          <w:rStyle w:val="NormalTok"/>
        </w:rPr>
        <w:t>)</w:t>
      </w:r>
    </w:p>
    <w:p w14:paraId="1D8AED15" w14:textId="77777777" w:rsidR="000E2705" w:rsidRDefault="00312657">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11.3292</w:t>
      </w:r>
      <w:r>
        <w:br/>
      </w:r>
      <w:r>
        <w:rPr>
          <w:rStyle w:val="VerbatimChar"/>
        </w:rPr>
        <w:t>##               d = 2</w:t>
      </w:r>
      <w:r>
        <w:br/>
      </w:r>
      <w:r>
        <w:rPr>
          <w:rStyle w:val="VerbatimChar"/>
        </w:rPr>
        <w:t>##       sig.level = 0.001</w:t>
      </w:r>
      <w:r>
        <w:br/>
      </w:r>
      <w:r>
        <w:rPr>
          <w:rStyle w:val="VerbatimChar"/>
        </w:rPr>
        <w:t>##           power = 0.8</w:t>
      </w:r>
      <w:r>
        <w:br/>
      </w:r>
      <w:r>
        <w:rPr>
          <w:rStyle w:val="VerbatimChar"/>
        </w:rPr>
        <w:t>##     alternative = two.sided</w:t>
      </w:r>
      <w:r>
        <w:br/>
      </w:r>
      <w:r>
        <w:rPr>
          <w:rStyle w:val="VerbatimChar"/>
        </w:rPr>
        <w:t xml:space="preserve">## </w:t>
      </w:r>
      <w:r>
        <w:br/>
      </w:r>
      <w:r>
        <w:rPr>
          <w:rStyle w:val="VerbatimChar"/>
        </w:rPr>
        <w:t>## NOTE: n is number in *each* group</w:t>
      </w:r>
    </w:p>
    <w:p w14:paraId="75B60F79" w14:textId="77777777" w:rsidR="000E2705" w:rsidRDefault="00312657">
      <w:pPr>
        <w:pStyle w:val="SourceCode"/>
      </w:pPr>
      <w:r>
        <w:rPr>
          <w:rStyle w:val="KeywordTok"/>
        </w:rPr>
        <w:t>pwr.t.test</w:t>
      </w:r>
      <w:r>
        <w:rPr>
          <w:rStyle w:val="NormalTok"/>
        </w:rPr>
        <w:t>(</w:t>
      </w:r>
      <w:r>
        <w:rPr>
          <w:rStyle w:val="DataTypeTok"/>
        </w:rPr>
        <w:t>d=</w:t>
      </w:r>
      <w:r>
        <w:rPr>
          <w:rStyle w:val="NormalTok"/>
        </w:rPr>
        <w:t>delta</w:t>
      </w:r>
      <w:r>
        <w:rPr>
          <w:rStyle w:val="OperatorTok"/>
        </w:rPr>
        <w:t>/</w:t>
      </w:r>
      <w:r>
        <w:rPr>
          <w:rStyle w:val="NormalTok"/>
        </w:rPr>
        <w:t>sd,</w:t>
      </w:r>
      <w:r>
        <w:rPr>
          <w:rStyle w:val="DataTypeTok"/>
        </w:rPr>
        <w:t>sig.level =</w:t>
      </w:r>
      <w:r>
        <w:rPr>
          <w:rStyle w:val="NormalTok"/>
        </w:rPr>
        <w:t xml:space="preserve"> a,</w:t>
      </w:r>
      <w:r>
        <w:rPr>
          <w:rStyle w:val="DataTypeTok"/>
        </w:rPr>
        <w:t>power =</w:t>
      </w:r>
      <w:r>
        <w:rPr>
          <w:rStyle w:val="NormalTok"/>
        </w:rPr>
        <w:t xml:space="preserve"> </w:t>
      </w:r>
      <w:r>
        <w:rPr>
          <w:rStyle w:val="FloatTok"/>
        </w:rPr>
        <w:t>0.95</w:t>
      </w:r>
      <w:r>
        <w:rPr>
          <w:rStyle w:val="NormalTok"/>
        </w:rPr>
        <w:t>)</w:t>
      </w:r>
    </w:p>
    <w:p w14:paraId="647C94C8" w14:textId="77777777" w:rsidR="000E2705" w:rsidRDefault="00312657">
      <w:pPr>
        <w:pStyle w:val="SourceCode"/>
      </w:pPr>
      <w:r>
        <w:rPr>
          <w:rStyle w:val="VerbatimChar"/>
        </w:rPr>
        <w:lastRenderedPageBreak/>
        <w:t xml:space="preserve">## </w:t>
      </w:r>
      <w:r>
        <w:br/>
      </w:r>
      <w:r>
        <w:rPr>
          <w:rStyle w:val="VerbatimChar"/>
        </w:rPr>
        <w:t xml:space="preserve">##      Two-sample t test power calculation </w:t>
      </w:r>
      <w:r>
        <w:br/>
      </w:r>
      <w:r>
        <w:rPr>
          <w:rStyle w:val="VerbatimChar"/>
        </w:rPr>
        <w:t xml:space="preserve">## </w:t>
      </w:r>
      <w:r>
        <w:br/>
      </w:r>
      <w:r>
        <w:rPr>
          <w:rStyle w:val="VerbatimChar"/>
        </w:rPr>
        <w:t>##               n = 14.99323</w:t>
      </w:r>
      <w:r>
        <w:br/>
      </w:r>
      <w:r>
        <w:rPr>
          <w:rStyle w:val="VerbatimChar"/>
        </w:rPr>
        <w:t>##               d = 2</w:t>
      </w:r>
      <w:r>
        <w:br/>
      </w:r>
      <w:r>
        <w:rPr>
          <w:rStyle w:val="VerbatimChar"/>
        </w:rPr>
        <w:t>##       sig.level = 0.001</w:t>
      </w:r>
      <w:r>
        <w:br/>
      </w:r>
      <w:r>
        <w:rPr>
          <w:rStyle w:val="VerbatimChar"/>
        </w:rPr>
        <w:t>##           power = 0.95</w:t>
      </w:r>
      <w:r>
        <w:br/>
      </w:r>
      <w:r>
        <w:rPr>
          <w:rStyle w:val="VerbatimChar"/>
        </w:rPr>
        <w:t>##     alternative = two.sided</w:t>
      </w:r>
      <w:r>
        <w:br/>
      </w:r>
      <w:r>
        <w:rPr>
          <w:rStyle w:val="VerbatimChar"/>
        </w:rPr>
        <w:t xml:space="preserve">## </w:t>
      </w:r>
      <w:r>
        <w:br/>
      </w:r>
      <w:r>
        <w:rPr>
          <w:rStyle w:val="VerbatimChar"/>
        </w:rPr>
        <w:t>## NOTE: n is number in *each* group</w:t>
      </w:r>
    </w:p>
    <w:p w14:paraId="1A64B85E" w14:textId="77777777" w:rsidR="000E2705" w:rsidRDefault="00312657">
      <w:pPr>
        <w:pStyle w:val="FirstParagraph"/>
      </w:pPr>
      <w:r>
        <w:t>Under the assumptions above, one would need 12 samples per group to achieve power of at least 0.8, and 15 per group to achieve power of at least 0.95.</w:t>
      </w:r>
    </w:p>
    <w:p w14:paraId="25019D5B" w14:textId="77777777" w:rsidR="000E2705" w:rsidRDefault="00312657">
      <w:pPr>
        <w:pStyle w:val="Heading2"/>
      </w:pPr>
      <w:bookmarkStart w:id="20" w:name="b"/>
      <w:r>
        <w:t>b)</w:t>
      </w:r>
      <w:bookmarkEnd w:id="20"/>
    </w:p>
    <w:p w14:paraId="49FE702B" w14:textId="77777777" w:rsidR="000E2705" w:rsidRDefault="00312657">
      <w:pPr>
        <w:pStyle w:val="FirstParagraph"/>
      </w:pPr>
      <w:r>
        <w:t xml:space="preserve">As in part a), determine the sample size needed, but with a FDR of 0.05 instead. This requires an additional parameter, </w:t>
      </w:r>
      <m:oMath>
        <m:sSub>
          <m:sSubPr>
            <m:ctrlPr>
              <w:rPr>
                <w:rFonts w:ascii="Cambria Math" w:hAnsi="Cambria Math"/>
              </w:rPr>
            </m:ctrlPr>
          </m:sSubPr>
          <m:e>
            <m:r>
              <w:rPr>
                <w:rFonts w:ascii="Cambria Math" w:hAnsi="Cambria Math"/>
              </w:rPr>
              <m:t>π</m:t>
            </m:r>
          </m:e>
          <m:sub>
            <m:r>
              <w:rPr>
                <w:rFonts w:ascii="Cambria Math" w:hAnsi="Cambria Math"/>
              </w:rPr>
              <m:t>0</m:t>
            </m:r>
          </m:sub>
        </m:sSub>
      </m:oMath>
      <w:r>
        <w:t>, which is the proportion of true null hypotheses. Here we assume that 97.5% of the null hypotheses are true.</w:t>
      </w:r>
    </w:p>
    <w:p w14:paraId="4121FFBB" w14:textId="77777777" w:rsidR="000E2705" w:rsidRDefault="00312657">
      <w:pPr>
        <w:pStyle w:val="SourceCode"/>
      </w:pPr>
      <w:r>
        <w:rPr>
          <w:rStyle w:val="KeywordTok"/>
        </w:rPr>
        <w:t>power.t.test.FDR</w:t>
      </w:r>
      <w:r>
        <w:rPr>
          <w:rStyle w:val="NormalTok"/>
        </w:rPr>
        <w:t>(</w:t>
      </w:r>
      <w:r>
        <w:rPr>
          <w:rStyle w:val="DataTypeTok"/>
        </w:rPr>
        <w:t>sd=</w:t>
      </w:r>
      <w:r>
        <w:rPr>
          <w:rStyle w:val="NormalTok"/>
        </w:rPr>
        <w:t>sd,</w:t>
      </w:r>
      <w:r>
        <w:rPr>
          <w:rStyle w:val="DataTypeTok"/>
        </w:rPr>
        <w:t>delta =</w:t>
      </w:r>
      <w:r>
        <w:rPr>
          <w:rStyle w:val="NormalTok"/>
        </w:rPr>
        <w:t xml:space="preserve"> delta,</w:t>
      </w:r>
      <w:r>
        <w:rPr>
          <w:rStyle w:val="DataTypeTok"/>
        </w:rPr>
        <w:t>FDR.level =</w:t>
      </w:r>
      <w:r>
        <w:rPr>
          <w:rStyle w:val="NormalTok"/>
        </w:rPr>
        <w:t xml:space="preserve"> </w:t>
      </w:r>
      <w:r>
        <w:rPr>
          <w:rStyle w:val="FloatTok"/>
        </w:rPr>
        <w:t>0.05</w:t>
      </w:r>
      <w:r>
        <w:rPr>
          <w:rStyle w:val="NormalTok"/>
        </w:rPr>
        <w:t>,</w:t>
      </w:r>
      <w:r>
        <w:br/>
      </w:r>
      <w:r>
        <w:rPr>
          <w:rStyle w:val="NormalTok"/>
        </w:rPr>
        <w:t xml:space="preserve">                 </w:t>
      </w:r>
      <w:r>
        <w:rPr>
          <w:rStyle w:val="DataTypeTok"/>
        </w:rPr>
        <w:t>power =</w:t>
      </w:r>
      <w:r>
        <w:rPr>
          <w:rStyle w:val="NormalTok"/>
        </w:rPr>
        <w:t xml:space="preserve"> </w:t>
      </w:r>
      <w:r>
        <w:rPr>
          <w:rStyle w:val="FloatTok"/>
        </w:rPr>
        <w:t>0.8</w:t>
      </w:r>
      <w:r>
        <w:rPr>
          <w:rStyle w:val="NormalTok"/>
        </w:rPr>
        <w:t>,</w:t>
      </w:r>
      <w:r>
        <w:rPr>
          <w:rStyle w:val="DataTypeTok"/>
        </w:rPr>
        <w:t>pi0 =</w:t>
      </w:r>
      <w:r>
        <w:rPr>
          <w:rStyle w:val="NormalTok"/>
        </w:rPr>
        <w:t xml:space="preserve"> </w:t>
      </w:r>
      <w:r>
        <w:rPr>
          <w:rStyle w:val="FloatTok"/>
        </w:rPr>
        <w:t>0.975</w:t>
      </w:r>
      <w:r>
        <w:rPr>
          <w:rStyle w:val="NormalTok"/>
        </w:rPr>
        <w:t>)</w:t>
      </w:r>
    </w:p>
    <w:p w14:paraId="505C882B" w14:textId="77777777" w:rsidR="000E2705" w:rsidRDefault="00312657">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11.20745</w:t>
      </w:r>
      <w:r>
        <w:br/>
      </w:r>
      <w:r>
        <w:rPr>
          <w:rStyle w:val="VerbatimChar"/>
        </w:rPr>
        <w:t>##           delta = 1</w:t>
      </w:r>
      <w:r>
        <w:br/>
      </w:r>
      <w:r>
        <w:rPr>
          <w:rStyle w:val="VerbatimChar"/>
        </w:rPr>
        <w:t>##              sd = 0.5</w:t>
      </w:r>
      <w:r>
        <w:br/>
      </w:r>
      <w:r>
        <w:rPr>
          <w:rStyle w:val="VerbatimChar"/>
        </w:rPr>
        <w:t>##       FDR.level = 0.05</w:t>
      </w:r>
      <w:r>
        <w:br/>
      </w:r>
      <w:r>
        <w:rPr>
          <w:rStyle w:val="VerbatimChar"/>
        </w:rPr>
        <w:t>##           power = 0.8</w:t>
      </w:r>
      <w:r>
        <w:br/>
      </w:r>
      <w:r>
        <w:rPr>
          <w:rStyle w:val="VerbatimChar"/>
        </w:rPr>
        <w:t>##     alternative = two.sided</w:t>
      </w:r>
      <w:r>
        <w:br/>
      </w:r>
      <w:r>
        <w:rPr>
          <w:rStyle w:val="VerbatimChar"/>
        </w:rPr>
        <w:t xml:space="preserve">## </w:t>
      </w:r>
      <w:r>
        <w:br/>
      </w:r>
      <w:r>
        <w:rPr>
          <w:rStyle w:val="VerbatimChar"/>
        </w:rPr>
        <w:t>## NOTE: n is number in *each* group</w:t>
      </w:r>
    </w:p>
    <w:p w14:paraId="08E0AE4B" w14:textId="77777777" w:rsidR="000E2705" w:rsidRDefault="00312657">
      <w:pPr>
        <w:pStyle w:val="SourceCode"/>
      </w:pPr>
      <w:r>
        <w:rPr>
          <w:rStyle w:val="KeywordTok"/>
        </w:rPr>
        <w:t>power.t.test.FDR</w:t>
      </w:r>
      <w:r>
        <w:rPr>
          <w:rStyle w:val="NormalTok"/>
        </w:rPr>
        <w:t>(</w:t>
      </w:r>
      <w:r>
        <w:rPr>
          <w:rStyle w:val="DataTypeTok"/>
        </w:rPr>
        <w:t>sd=</w:t>
      </w:r>
      <w:r>
        <w:rPr>
          <w:rStyle w:val="NormalTok"/>
        </w:rPr>
        <w:t>sd,</w:t>
      </w:r>
      <w:r>
        <w:rPr>
          <w:rStyle w:val="DataTypeTok"/>
        </w:rPr>
        <w:t>delta =</w:t>
      </w:r>
      <w:r>
        <w:rPr>
          <w:rStyle w:val="NormalTok"/>
        </w:rPr>
        <w:t xml:space="preserve"> delta,</w:t>
      </w:r>
      <w:r>
        <w:rPr>
          <w:rStyle w:val="DataTypeTok"/>
        </w:rPr>
        <w:t>FDR.level =</w:t>
      </w:r>
      <w:r>
        <w:rPr>
          <w:rStyle w:val="NormalTok"/>
        </w:rPr>
        <w:t xml:space="preserve"> </w:t>
      </w:r>
      <w:r>
        <w:rPr>
          <w:rStyle w:val="FloatTok"/>
        </w:rPr>
        <w:t>0.05</w:t>
      </w:r>
      <w:r>
        <w:rPr>
          <w:rStyle w:val="NormalTok"/>
        </w:rPr>
        <w:t>,</w:t>
      </w:r>
      <w:r>
        <w:br/>
      </w:r>
      <w:r>
        <w:rPr>
          <w:rStyle w:val="NormalTok"/>
        </w:rPr>
        <w:t xml:space="preserve">                 </w:t>
      </w:r>
      <w:r>
        <w:rPr>
          <w:rStyle w:val="DataTypeTok"/>
        </w:rPr>
        <w:t>power =</w:t>
      </w:r>
      <w:r>
        <w:rPr>
          <w:rStyle w:val="NormalTok"/>
        </w:rPr>
        <w:t xml:space="preserve"> </w:t>
      </w:r>
      <w:r>
        <w:rPr>
          <w:rStyle w:val="FloatTok"/>
        </w:rPr>
        <w:t>0.95</w:t>
      </w:r>
      <w:r>
        <w:rPr>
          <w:rStyle w:val="NormalTok"/>
        </w:rPr>
        <w:t>,</w:t>
      </w:r>
      <w:r>
        <w:rPr>
          <w:rStyle w:val="DataTypeTok"/>
        </w:rPr>
        <w:t>pi0 =</w:t>
      </w:r>
      <w:r>
        <w:rPr>
          <w:rStyle w:val="NormalTok"/>
        </w:rPr>
        <w:t xml:space="preserve"> </w:t>
      </w:r>
      <w:r>
        <w:rPr>
          <w:rStyle w:val="FloatTok"/>
        </w:rPr>
        <w:t>0.975</w:t>
      </w:r>
      <w:r>
        <w:rPr>
          <w:rStyle w:val="NormalTok"/>
        </w:rPr>
        <w:t>)</w:t>
      </w:r>
    </w:p>
    <w:p w14:paraId="2E8B3077" w14:textId="77777777" w:rsidR="000E2705" w:rsidRDefault="00312657">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14.53779</w:t>
      </w:r>
      <w:r>
        <w:br/>
      </w:r>
      <w:r>
        <w:rPr>
          <w:rStyle w:val="VerbatimChar"/>
        </w:rPr>
        <w:t>##           delta = 1</w:t>
      </w:r>
      <w:r>
        <w:br/>
      </w:r>
      <w:r>
        <w:rPr>
          <w:rStyle w:val="VerbatimChar"/>
        </w:rPr>
        <w:t>##              sd = 0.5</w:t>
      </w:r>
      <w:r>
        <w:br/>
      </w:r>
      <w:r>
        <w:rPr>
          <w:rStyle w:val="VerbatimChar"/>
        </w:rPr>
        <w:t>##       FDR.level = 0.05</w:t>
      </w:r>
      <w:r>
        <w:br/>
      </w:r>
      <w:r>
        <w:rPr>
          <w:rStyle w:val="VerbatimChar"/>
        </w:rPr>
        <w:t>##           power = 0.95</w:t>
      </w:r>
      <w:r>
        <w:br/>
      </w:r>
      <w:r>
        <w:rPr>
          <w:rStyle w:val="VerbatimChar"/>
        </w:rPr>
        <w:t>##     alternative = two.sided</w:t>
      </w:r>
      <w:r>
        <w:br/>
      </w:r>
      <w:r>
        <w:rPr>
          <w:rStyle w:val="VerbatimChar"/>
        </w:rPr>
        <w:t xml:space="preserve">## </w:t>
      </w:r>
      <w:r>
        <w:br/>
      </w:r>
      <w:r>
        <w:rPr>
          <w:rStyle w:val="VerbatimChar"/>
        </w:rPr>
        <w:t>## NOTE: n is number in *each* group</w:t>
      </w:r>
    </w:p>
    <w:p w14:paraId="2CCF0811" w14:textId="77777777" w:rsidR="000E2705" w:rsidRDefault="00312657">
      <w:pPr>
        <w:pStyle w:val="FirstParagraph"/>
      </w:pPr>
      <w:r>
        <w:lastRenderedPageBreak/>
        <w:t xml:space="preserve">For a false discovery rate of 0.05 (assuming 97.5% of the null hypotheses are true), we would need 12 in each group to achieve power of at least 0.8. To achieve power of at least 0.95 we would need 15 in each group. So with the assumption of </w:t>
      </w:r>
      <m:oMath>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=0.975</m:t>
        </m:r>
      </m:oMath>
      <w:r>
        <w:t>, this calculation produces the same results as the simple t test. However, if we increase the number of genes we expect to be differentially expressed to 10% (</w:t>
      </w:r>
      <m:oMath>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=0.9</m:t>
        </m:r>
      </m:oMath>
      <w:r>
        <w:t>), then we get less conservative estimates for sample size:</w:t>
      </w:r>
    </w:p>
    <w:p w14:paraId="1D754EEB" w14:textId="77777777" w:rsidR="000E2705" w:rsidRDefault="00312657">
      <w:pPr>
        <w:pStyle w:val="SourceCode"/>
      </w:pPr>
      <w:r>
        <w:rPr>
          <w:rStyle w:val="KeywordTok"/>
        </w:rPr>
        <w:t>power.t.test.FDR</w:t>
      </w:r>
      <w:r>
        <w:rPr>
          <w:rStyle w:val="NormalTok"/>
        </w:rPr>
        <w:t>(</w:t>
      </w:r>
      <w:r>
        <w:rPr>
          <w:rStyle w:val="DataTypeTok"/>
        </w:rPr>
        <w:t>sd=</w:t>
      </w:r>
      <w:r>
        <w:rPr>
          <w:rStyle w:val="NormalTok"/>
        </w:rPr>
        <w:t>sd,</w:t>
      </w:r>
      <w:r>
        <w:rPr>
          <w:rStyle w:val="DataTypeTok"/>
        </w:rPr>
        <w:t>delta =</w:t>
      </w:r>
      <w:r>
        <w:rPr>
          <w:rStyle w:val="NormalTok"/>
        </w:rPr>
        <w:t xml:space="preserve"> delta,</w:t>
      </w:r>
      <w:r>
        <w:rPr>
          <w:rStyle w:val="DataTypeTok"/>
        </w:rPr>
        <w:t>FDR.level =</w:t>
      </w:r>
      <w:r>
        <w:rPr>
          <w:rStyle w:val="NormalTok"/>
        </w:rPr>
        <w:t xml:space="preserve"> </w:t>
      </w:r>
      <w:r>
        <w:rPr>
          <w:rStyle w:val="FloatTok"/>
        </w:rPr>
        <w:t>0.05</w:t>
      </w:r>
      <w:r>
        <w:rPr>
          <w:rStyle w:val="NormalTok"/>
        </w:rPr>
        <w:t>,</w:t>
      </w:r>
      <w:r>
        <w:br/>
      </w:r>
      <w:r>
        <w:rPr>
          <w:rStyle w:val="NormalTok"/>
        </w:rPr>
        <w:t xml:space="preserve">                 </w:t>
      </w:r>
      <w:r>
        <w:rPr>
          <w:rStyle w:val="DataTypeTok"/>
        </w:rPr>
        <w:t>power =</w:t>
      </w:r>
      <w:r>
        <w:rPr>
          <w:rStyle w:val="NormalTok"/>
        </w:rPr>
        <w:t xml:space="preserve"> </w:t>
      </w:r>
      <w:r>
        <w:rPr>
          <w:rStyle w:val="FloatTok"/>
        </w:rPr>
        <w:t>0.8</w:t>
      </w:r>
      <w:r>
        <w:rPr>
          <w:rStyle w:val="NormalTok"/>
        </w:rPr>
        <w:t>,</w:t>
      </w:r>
      <w:r>
        <w:rPr>
          <w:rStyle w:val="DataTypeTok"/>
        </w:rPr>
        <w:t>pi0 =</w:t>
      </w:r>
      <w:r>
        <w:rPr>
          <w:rStyle w:val="NormalTok"/>
        </w:rPr>
        <w:t xml:space="preserve"> </w:t>
      </w:r>
      <w:r>
        <w:rPr>
          <w:rStyle w:val="FloatTok"/>
        </w:rPr>
        <w:t>0.90</w:t>
      </w:r>
      <w:r>
        <w:rPr>
          <w:rStyle w:val="NormalTok"/>
        </w:rPr>
        <w:t>)</w:t>
      </w:r>
    </w:p>
    <w:p w14:paraId="38613F93" w14:textId="77777777" w:rsidR="000E2705" w:rsidRDefault="00312657">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8.872857</w:t>
      </w:r>
      <w:r>
        <w:br/>
      </w:r>
      <w:r>
        <w:rPr>
          <w:rStyle w:val="VerbatimChar"/>
        </w:rPr>
        <w:t>##           delta = 1</w:t>
      </w:r>
      <w:r>
        <w:br/>
      </w:r>
      <w:r>
        <w:rPr>
          <w:rStyle w:val="VerbatimChar"/>
        </w:rPr>
        <w:t>##              sd = 0.5</w:t>
      </w:r>
      <w:r>
        <w:br/>
      </w:r>
      <w:r>
        <w:rPr>
          <w:rStyle w:val="VerbatimChar"/>
        </w:rPr>
        <w:t>##       FDR.level = 0.05</w:t>
      </w:r>
      <w:r>
        <w:br/>
      </w:r>
      <w:r>
        <w:rPr>
          <w:rStyle w:val="VerbatimChar"/>
        </w:rPr>
        <w:t>##           power = 0.8</w:t>
      </w:r>
      <w:r>
        <w:br/>
      </w:r>
      <w:r>
        <w:rPr>
          <w:rStyle w:val="VerbatimChar"/>
        </w:rPr>
        <w:t>##     alternative = two.sided</w:t>
      </w:r>
      <w:r>
        <w:br/>
      </w:r>
      <w:r>
        <w:rPr>
          <w:rStyle w:val="VerbatimChar"/>
        </w:rPr>
        <w:t xml:space="preserve">## </w:t>
      </w:r>
      <w:r>
        <w:br/>
      </w:r>
      <w:r>
        <w:rPr>
          <w:rStyle w:val="VerbatimChar"/>
        </w:rPr>
        <w:t>## NOTE: n is number in *each* group</w:t>
      </w:r>
    </w:p>
    <w:p w14:paraId="05D0B8B5" w14:textId="77777777" w:rsidR="000E2705" w:rsidRDefault="00312657">
      <w:pPr>
        <w:pStyle w:val="SourceCode"/>
      </w:pPr>
      <w:r>
        <w:rPr>
          <w:rStyle w:val="KeywordTok"/>
        </w:rPr>
        <w:t>power.t.test.FDR</w:t>
      </w:r>
      <w:r>
        <w:rPr>
          <w:rStyle w:val="NormalTok"/>
        </w:rPr>
        <w:t>(</w:t>
      </w:r>
      <w:r>
        <w:rPr>
          <w:rStyle w:val="DataTypeTok"/>
        </w:rPr>
        <w:t>sd=</w:t>
      </w:r>
      <w:r>
        <w:rPr>
          <w:rStyle w:val="NormalTok"/>
        </w:rPr>
        <w:t>sd,</w:t>
      </w:r>
      <w:r>
        <w:rPr>
          <w:rStyle w:val="DataTypeTok"/>
        </w:rPr>
        <w:t>delta =</w:t>
      </w:r>
      <w:r>
        <w:rPr>
          <w:rStyle w:val="NormalTok"/>
        </w:rPr>
        <w:t xml:space="preserve"> delta,</w:t>
      </w:r>
      <w:r>
        <w:rPr>
          <w:rStyle w:val="DataTypeTok"/>
        </w:rPr>
        <w:t>FDR.level =</w:t>
      </w:r>
      <w:r>
        <w:rPr>
          <w:rStyle w:val="NormalTok"/>
        </w:rPr>
        <w:t xml:space="preserve"> </w:t>
      </w:r>
      <w:r>
        <w:rPr>
          <w:rStyle w:val="FloatTok"/>
        </w:rPr>
        <w:t>0.05</w:t>
      </w:r>
      <w:r>
        <w:rPr>
          <w:rStyle w:val="NormalTok"/>
        </w:rPr>
        <w:t>,</w:t>
      </w:r>
      <w:r>
        <w:br/>
      </w:r>
      <w:r>
        <w:rPr>
          <w:rStyle w:val="NormalTok"/>
        </w:rPr>
        <w:t xml:space="preserve">                 </w:t>
      </w:r>
      <w:r>
        <w:rPr>
          <w:rStyle w:val="DataTypeTok"/>
        </w:rPr>
        <w:t>power =</w:t>
      </w:r>
      <w:r>
        <w:rPr>
          <w:rStyle w:val="NormalTok"/>
        </w:rPr>
        <w:t xml:space="preserve"> </w:t>
      </w:r>
      <w:r>
        <w:rPr>
          <w:rStyle w:val="FloatTok"/>
        </w:rPr>
        <w:t>0.95</w:t>
      </w:r>
      <w:r>
        <w:rPr>
          <w:rStyle w:val="NormalTok"/>
        </w:rPr>
        <w:t>,</w:t>
      </w:r>
      <w:r>
        <w:rPr>
          <w:rStyle w:val="DataTypeTok"/>
        </w:rPr>
        <w:t>pi0 =</w:t>
      </w:r>
      <w:r>
        <w:rPr>
          <w:rStyle w:val="NormalTok"/>
        </w:rPr>
        <w:t xml:space="preserve"> </w:t>
      </w:r>
      <w:r>
        <w:rPr>
          <w:rStyle w:val="FloatTok"/>
        </w:rPr>
        <w:t>0.90</w:t>
      </w:r>
      <w:r>
        <w:rPr>
          <w:rStyle w:val="NormalTok"/>
        </w:rPr>
        <w:t>)</w:t>
      </w:r>
    </w:p>
    <w:p w14:paraId="334AA41D" w14:textId="77777777" w:rsidR="000E2705" w:rsidRDefault="00312657">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11.81863</w:t>
      </w:r>
      <w:r>
        <w:br/>
      </w:r>
      <w:r>
        <w:rPr>
          <w:rStyle w:val="VerbatimChar"/>
        </w:rPr>
        <w:t>##           delta = 1</w:t>
      </w:r>
      <w:r>
        <w:br/>
      </w:r>
      <w:r>
        <w:rPr>
          <w:rStyle w:val="VerbatimChar"/>
        </w:rPr>
        <w:t>##              sd = 0.5</w:t>
      </w:r>
      <w:r>
        <w:br/>
      </w:r>
      <w:r>
        <w:rPr>
          <w:rStyle w:val="VerbatimChar"/>
        </w:rPr>
        <w:t>##       FDR.level = 0.05</w:t>
      </w:r>
      <w:r>
        <w:br/>
      </w:r>
      <w:r>
        <w:rPr>
          <w:rStyle w:val="VerbatimChar"/>
        </w:rPr>
        <w:t>##           power = 0.95</w:t>
      </w:r>
      <w:r>
        <w:br/>
      </w:r>
      <w:r>
        <w:rPr>
          <w:rStyle w:val="VerbatimChar"/>
        </w:rPr>
        <w:t>##     alternative = two.sided</w:t>
      </w:r>
      <w:r>
        <w:br/>
      </w:r>
      <w:r>
        <w:rPr>
          <w:rStyle w:val="VerbatimChar"/>
        </w:rPr>
        <w:t xml:space="preserve">## </w:t>
      </w:r>
      <w:r>
        <w:br/>
      </w:r>
      <w:r>
        <w:rPr>
          <w:rStyle w:val="VerbatimChar"/>
        </w:rPr>
        <w:t>## NOTE: n is number in *each* group</w:t>
      </w:r>
    </w:p>
    <w:p w14:paraId="5186B464" w14:textId="77777777" w:rsidR="000E2705" w:rsidRDefault="00312657">
      <w:pPr>
        <w:pStyle w:val="FirstParagraph"/>
      </w:pPr>
      <w:r>
        <w:t xml:space="preserve">These calculations suggest that only 9 people are needed in each group for power of 0.8, and 12 in each group for at least 0.95 power. So the more genes that are different between the two groups, the lower sample size you need to keep FDR at a constant level. If you wanted to be more conservative in your sample size estimate, you could simply pick a relatively high </w:t>
      </w:r>
      <m:oMath>
        <m:sSub>
          <m:sSubPr>
            <m:ctrlPr>
              <w:rPr>
                <w:rFonts w:ascii="Cambria Math" w:hAnsi="Cambria Math"/>
              </w:rPr>
            </m:ctrlPr>
          </m:sSubPr>
          <m:e>
            <m:r>
              <w:rPr>
                <w:rFonts w:ascii="Cambria Math" w:hAnsi="Cambria Math"/>
              </w:rPr>
              <m:t>π</m:t>
            </m:r>
          </m:e>
          <m:sub>
            <m:r>
              <w:rPr>
                <w:rFonts w:ascii="Cambria Math" w:hAnsi="Cambria Math"/>
              </w:rPr>
              <m:t>0</m:t>
            </m:r>
          </m:sub>
        </m:sSub>
      </m:oMath>
      <w:r>
        <w:t>.</w:t>
      </w:r>
    </w:p>
    <w:p w14:paraId="37C34196" w14:textId="77777777" w:rsidR="000E2705" w:rsidRDefault="00312657">
      <w:pPr>
        <w:pStyle w:val="Heading2"/>
      </w:pPr>
      <w:bookmarkStart w:id="21" w:name="c"/>
      <w:r>
        <w:t>c)</w:t>
      </w:r>
      <w:bookmarkEnd w:id="21"/>
    </w:p>
    <w:p w14:paraId="58B7E87D" w14:textId="77777777" w:rsidR="000E2705" w:rsidRDefault="00312657">
      <w:pPr>
        <w:pStyle w:val="Heading3"/>
      </w:pPr>
      <w:bookmarkStart w:id="22" w:name="X2c176a0ccaf435e3eec45fb77054e0219c7683b"/>
      <w:r>
        <w:t>Plot the pooled standard deviation for each gene:</w:t>
      </w:r>
      <w:bookmarkEnd w:id="22"/>
    </w:p>
    <w:p w14:paraId="225EEAD0" w14:textId="77777777" w:rsidR="000E2705" w:rsidRDefault="00312657">
      <w:pPr>
        <w:pStyle w:val="SourceCode"/>
      </w:pPr>
      <w:r>
        <w:rPr>
          <w:rStyle w:val="NormalTok"/>
        </w:rPr>
        <w:t>sds &lt;-</w:t>
      </w:r>
      <w:r>
        <w:rPr>
          <w:rStyle w:val="StringTok"/>
        </w:rPr>
        <w:t xml:space="preserve"> </w:t>
      </w:r>
      <w:r>
        <w:rPr>
          <w:rStyle w:val="KeywordTok"/>
        </w:rPr>
        <w:t>read.delim</w:t>
      </w:r>
      <w:r>
        <w:rPr>
          <w:rStyle w:val="NormalTok"/>
        </w:rPr>
        <w:t>(</w:t>
      </w:r>
      <w:r>
        <w:rPr>
          <w:rStyle w:val="StringTok"/>
        </w:rPr>
        <w:t>"./sdvalues.txt"</w:t>
      </w:r>
      <w:r>
        <w:rPr>
          <w:rStyle w:val="NormalTok"/>
        </w:rPr>
        <w:t>,</w:t>
      </w:r>
      <w:r>
        <w:rPr>
          <w:rStyle w:val="DataTypeTok"/>
        </w:rPr>
        <w:t>sep =</w:t>
      </w:r>
      <w:r>
        <w:rPr>
          <w:rStyle w:val="NormalTok"/>
        </w:rPr>
        <w:t xml:space="preserve"> </w:t>
      </w:r>
      <w:r>
        <w:rPr>
          <w:rStyle w:val="StringTok"/>
        </w:rPr>
        <w:t>" "</w:t>
      </w:r>
      <w:r>
        <w:rPr>
          <w:rStyle w:val="NormalTok"/>
        </w:rPr>
        <w:t>,</w:t>
      </w:r>
      <w:r>
        <w:rPr>
          <w:rStyle w:val="DataTypeTok"/>
        </w:rPr>
        <w:t>header =</w:t>
      </w:r>
      <w:r>
        <w:rPr>
          <w:rStyle w:val="NormalTok"/>
        </w:rPr>
        <w:t xml:space="preserve"> F)</w:t>
      </w:r>
      <w:r>
        <w:br/>
      </w:r>
      <w:r>
        <w:rPr>
          <w:rStyle w:val="KeywordTok"/>
        </w:rPr>
        <w:t>ggplot</w:t>
      </w:r>
      <w:r>
        <w:rPr>
          <w:rStyle w:val="NormalTok"/>
        </w:rPr>
        <w:t>(sds,</w:t>
      </w:r>
      <w:r>
        <w:rPr>
          <w:rStyle w:val="KeywordTok"/>
        </w:rPr>
        <w:t>aes</w:t>
      </w:r>
      <w:r>
        <w:rPr>
          <w:rStyle w:val="NormalTok"/>
        </w:rPr>
        <w:t>(</w:t>
      </w:r>
      <w:r>
        <w:rPr>
          <w:rStyle w:val="DataTypeTok"/>
        </w:rPr>
        <w:t>x=</w:t>
      </w:r>
      <w:r>
        <w:rPr>
          <w:rStyle w:val="NormalTok"/>
        </w:rPr>
        <w:t xml:space="preserve">V2))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binwidth =</w:t>
      </w:r>
      <w:r>
        <w:rPr>
          <w:rStyle w:val="NormalTok"/>
        </w:rPr>
        <w:t xml:space="preserve"> </w:t>
      </w:r>
      <w:r>
        <w:rPr>
          <w:rStyle w:val="FloatTok"/>
        </w:rPr>
        <w:t>0.1</w:t>
      </w:r>
      <w:r>
        <w:rPr>
          <w:rStyle w:val="NormalTok"/>
        </w:rPr>
        <w:t>,</w:t>
      </w:r>
      <w:r>
        <w:rPr>
          <w:rStyle w:val="DataTypeTok"/>
        </w:rPr>
        <w:t>alpha =</w:t>
      </w:r>
      <w:r>
        <w:rPr>
          <w:rStyle w:val="NormalTok"/>
        </w:rPr>
        <w:t xml:space="preserve"> </w:t>
      </w:r>
      <w:r>
        <w:rPr>
          <w:rStyle w:val="FloatTok"/>
        </w:rPr>
        <w:t>0.5</w:t>
      </w:r>
      <w:r>
        <w:rPr>
          <w:rStyle w:val="NormalTok"/>
        </w:rPr>
        <w:t>)</w:t>
      </w:r>
      <w:r>
        <w:rPr>
          <w:rStyle w:val="OperatorTok"/>
        </w:rPr>
        <w:t>+</w:t>
      </w:r>
      <w:r>
        <w:br/>
      </w:r>
      <w:r>
        <w:rPr>
          <w:rStyle w:val="StringTok"/>
        </w:rPr>
        <w:lastRenderedPageBreak/>
        <w:t xml:space="preserve">  </w:t>
      </w:r>
      <w:r>
        <w:rPr>
          <w:rStyle w:val="KeywordTok"/>
        </w:rPr>
        <w:t>geom_density</w:t>
      </w:r>
      <w:r>
        <w:rPr>
          <w:rStyle w:val="NormalTok"/>
        </w:rPr>
        <w:t>(</w:t>
      </w:r>
      <w:r>
        <w:rPr>
          <w:rStyle w:val="DataTypeTok"/>
        </w:rPr>
        <w:t>alpha=</w:t>
      </w:r>
      <w:r>
        <w:rPr>
          <w:rStyle w:val="NormalTok"/>
        </w:rPr>
        <w:t>.</w:t>
      </w:r>
      <w:r>
        <w:rPr>
          <w:rStyle w:val="DecValTok"/>
        </w:rPr>
        <w:t>5</w:t>
      </w:r>
      <w:r>
        <w:rPr>
          <w:rStyle w:val="NormalTok"/>
        </w:rPr>
        <w:t xml:space="preserve">, </w:t>
      </w:r>
      <w:r>
        <w:rPr>
          <w:rStyle w:val="DataTypeTok"/>
        </w:rPr>
        <w:t>fill=</w:t>
      </w:r>
      <w:r>
        <w:rPr>
          <w:rStyle w:val="StringTok"/>
        </w:rPr>
        <w:t>"light blue"</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"SD"</w:t>
      </w:r>
      <w:r>
        <w:rPr>
          <w:rStyle w:val="NormalTok"/>
        </w:rPr>
        <w:t>)</w:t>
      </w:r>
    </w:p>
    <w:p w14:paraId="2E62FA84" w14:textId="77777777" w:rsidR="000E2705" w:rsidRDefault="00312657">
      <w:pPr>
        <w:pStyle w:val="FirstParagraph"/>
      </w:pPr>
      <w:r>
        <w:rPr>
          <w:noProof/>
        </w:rPr>
        <w:drawing>
          <wp:inline distT="0" distB="0" distL="0" distR="0" wp14:anchorId="1CDB9F86" wp14:editId="30838D8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sd%20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6316256" w14:textId="77777777" w:rsidR="000E2705" w:rsidRDefault="00312657">
      <w:pPr>
        <w:pStyle w:val="BodyText"/>
      </w:pPr>
      <w:commentRangeStart w:id="23"/>
      <w:r>
        <w:t>The SD for these genes tends to be around 0.25, although the distribution is highly right-skewed.</w:t>
      </w:r>
      <w:commentRangeEnd w:id="23"/>
      <w:r w:rsidR="00017FA6">
        <w:rPr>
          <w:rStyle w:val="CommentReference"/>
        </w:rPr>
        <w:commentReference w:id="23"/>
      </w:r>
    </w:p>
    <w:p w14:paraId="4F96428D" w14:textId="77777777" w:rsidR="000E2705" w:rsidRDefault="00312657">
      <w:pPr>
        <w:pStyle w:val="Heading3"/>
      </w:pPr>
      <w:bookmarkStart w:id="24" w:name="X88db39597e368f1cb2cbe13878959c9a454610b"/>
      <w:r>
        <w:t>Examine the sample size based on these standard deviations:</w:t>
      </w:r>
      <w:bookmarkEnd w:id="24"/>
    </w:p>
    <w:p w14:paraId="5283F5BC" w14:textId="77777777" w:rsidR="000E2705" w:rsidRDefault="00312657">
      <w:pPr>
        <w:pStyle w:val="Heading4"/>
      </w:pPr>
      <w:bookmarkStart w:id="25" w:name="power"/>
      <w:r>
        <w:t>80% Power</w:t>
      </w:r>
      <w:bookmarkEnd w:id="25"/>
    </w:p>
    <w:p w14:paraId="2B771752" w14:textId="77777777" w:rsidR="000E2705" w:rsidRDefault="00312657">
      <w:pPr>
        <w:pStyle w:val="SourceCode"/>
      </w:pPr>
      <w:r>
        <w:rPr>
          <w:rStyle w:val="NormalTok"/>
        </w:rPr>
        <w:t>s &lt;-</w:t>
      </w:r>
      <w:r>
        <w:rPr>
          <w:rStyle w:val="StringTok"/>
        </w:rPr>
        <w:t xml:space="preserve"> </w:t>
      </w:r>
      <w:r>
        <w:rPr>
          <w:rStyle w:val="KeywordTok"/>
        </w:rPr>
        <w:t>ssize</w:t>
      </w:r>
      <w:r>
        <w:rPr>
          <w:rStyle w:val="NormalTok"/>
        </w:rPr>
        <w:t>(sds</w:t>
      </w:r>
      <w:r>
        <w:rPr>
          <w:rStyle w:val="OperatorTok"/>
        </w:rPr>
        <w:t>$</w:t>
      </w:r>
      <w:r>
        <w:rPr>
          <w:rStyle w:val="NormalTok"/>
        </w:rPr>
        <w:t>V2,delta,a,</w:t>
      </w:r>
      <w:r>
        <w:rPr>
          <w:rStyle w:val="FloatTok"/>
        </w:rPr>
        <w:t>0.8</w:t>
      </w:r>
      <w:r>
        <w:rPr>
          <w:rStyle w:val="NormalTok"/>
        </w:rPr>
        <w:t>)</w:t>
      </w:r>
    </w:p>
    <w:p w14:paraId="12C67F75" w14:textId="77777777" w:rsidR="000E2705" w:rsidRDefault="00312657">
      <w:pPr>
        <w:pStyle w:val="SourceCode"/>
      </w:pPr>
      <w:r>
        <w:rPr>
          <w:rStyle w:val="KeywordTok"/>
        </w:rPr>
        <w:t>ssize.plot</w:t>
      </w:r>
      <w:r>
        <w:rPr>
          <w:rStyle w:val="NormalTok"/>
        </w:rPr>
        <w:t>(s,</w:t>
      </w:r>
      <w:r>
        <w:rPr>
          <w:rStyle w:val="DataTypeTok"/>
        </w:rPr>
        <w:t>marks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w:t>
      </w:r>
      <w:r>
        <w:rPr>
          <w:rStyle w:val="DecValTok"/>
        </w:rPr>
        <w:t>30</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30</w:t>
      </w:r>
      <w:r>
        <w:rPr>
          <w:rStyle w:val="NormalTok"/>
        </w:rPr>
        <w:t>))</w:t>
      </w:r>
    </w:p>
    <w:p w14:paraId="641456BC" w14:textId="77777777" w:rsidR="000E2705" w:rsidRDefault="00312657">
      <w:pPr>
        <w:pStyle w:val="FirstParagraph"/>
      </w:pPr>
      <w:r>
        <w:rPr>
          <w:noProof/>
        </w:rPr>
        <w:lastRenderedPageBreak/>
        <w:drawing>
          <wp:inline distT="0" distB="0" distL="0" distR="0" wp14:anchorId="41DA4B11" wp14:editId="6E7E93C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ssize%20plo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B506314" w14:textId="77777777" w:rsidR="000E2705" w:rsidRDefault="00312657">
      <w:pPr>
        <w:pStyle w:val="BodyText"/>
      </w:pPr>
      <w:r>
        <w:t>The above calculations are still assuming that SD (</w:t>
      </w:r>
      <m:oMath>
        <m:r>
          <w:rPr>
            <w:rFonts w:ascii="Cambria Math" w:hAnsi="Cambria Math"/>
          </w:rPr>
          <m:t>σ</m:t>
        </m:r>
      </m:oMath>
      <w:r>
        <w:t xml:space="preserve">) is equal between the two groups. Based on this pilot data, it appears that a sample size of 20 per group would provide sufficient power to detect a two-fold change for 90% of the genes. However, the ssize() function implements a Bonferonni correction by default, which feels particularly conservative given our </w:t>
      </w:r>
      <m:oMath>
        <m:r>
          <w:rPr>
            <w:rFonts w:ascii="Cambria Math" w:hAnsi="Cambria Math"/>
          </w:rPr>
          <m:t>α</m:t>
        </m:r>
      </m:oMath>
      <w:r>
        <w:t xml:space="preserve"> level of 0.001.</w:t>
      </w:r>
    </w:p>
    <w:p w14:paraId="55F5EEF9" w14:textId="77777777" w:rsidR="000E2705" w:rsidRDefault="00312657">
      <w:pPr>
        <w:pStyle w:val="BodyText"/>
      </w:pPr>
      <w:r>
        <w:t xml:space="preserve">Assuming that this relatively low </w:t>
      </w:r>
      <m:oMath>
        <m:r>
          <w:rPr>
            <w:rFonts w:ascii="Cambria Math" w:hAnsi="Cambria Math"/>
          </w:rPr>
          <m:t>α</m:t>
        </m:r>
      </m:oMath>
      <w:r>
        <w:t xml:space="preserve"> already accounts for multiple comparisons, we get:</w:t>
      </w:r>
    </w:p>
    <w:p w14:paraId="56DDB846" w14:textId="77777777" w:rsidR="000E2705" w:rsidRDefault="00312657">
      <w:pPr>
        <w:pStyle w:val="SourceCode"/>
      </w:pPr>
      <w:r>
        <w:rPr>
          <w:rStyle w:val="NormalTok"/>
        </w:rPr>
        <w:t>s &lt;-</w:t>
      </w:r>
      <w:r>
        <w:rPr>
          <w:rStyle w:val="StringTok"/>
        </w:rPr>
        <w:t xml:space="preserve"> </w:t>
      </w:r>
      <w:r>
        <w:rPr>
          <w:rStyle w:val="KeywordTok"/>
        </w:rPr>
        <w:t>ssize</w:t>
      </w:r>
      <w:r>
        <w:rPr>
          <w:rStyle w:val="NormalTok"/>
        </w:rPr>
        <w:t>(sds</w:t>
      </w:r>
      <w:r>
        <w:rPr>
          <w:rStyle w:val="OperatorTok"/>
        </w:rPr>
        <w:t>$</w:t>
      </w:r>
      <w:r>
        <w:rPr>
          <w:rStyle w:val="NormalTok"/>
        </w:rPr>
        <w:t>V2,delta,a,</w:t>
      </w:r>
      <w:r>
        <w:rPr>
          <w:rStyle w:val="FloatTok"/>
        </w:rPr>
        <w:t>0.8</w:t>
      </w:r>
      <w:r>
        <w:rPr>
          <w:rStyle w:val="NormalTok"/>
        </w:rPr>
        <w:t>,</w:t>
      </w:r>
      <w:r>
        <w:rPr>
          <w:rStyle w:val="DataTypeTok"/>
        </w:rPr>
        <w:t>alpha.correct =</w:t>
      </w:r>
      <w:r>
        <w:rPr>
          <w:rStyle w:val="NormalTok"/>
        </w:rPr>
        <w:t xml:space="preserve"> </w:t>
      </w:r>
      <w:r>
        <w:rPr>
          <w:rStyle w:val="StringTok"/>
        </w:rPr>
        <w:t>"None"</w:t>
      </w:r>
      <w:r>
        <w:rPr>
          <w:rStyle w:val="NormalTok"/>
        </w:rPr>
        <w:t>)</w:t>
      </w:r>
    </w:p>
    <w:p w14:paraId="12F32BE6" w14:textId="77777777" w:rsidR="000E2705" w:rsidRDefault="00312657">
      <w:pPr>
        <w:pStyle w:val="FirstParagraph"/>
      </w:pPr>
      <w:r>
        <w:rPr>
          <w:noProof/>
        </w:rPr>
        <w:lastRenderedPageBreak/>
        <w:drawing>
          <wp:inline distT="0" distB="0" distL="0" distR="0" wp14:anchorId="08F839E0" wp14:editId="35D0EE2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ssize%20liberal%20plo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5E7E190" w14:textId="77777777" w:rsidR="000E2705" w:rsidRDefault="00312657">
      <w:pPr>
        <w:pStyle w:val="BodyText"/>
      </w:pPr>
      <w:r>
        <w:t>As expected, with no additional p value correction, the required sample size for power of at least 0.8 is lower. To detect a difference in 95% of genes you would only need 15 per group.</w:t>
      </w:r>
    </w:p>
    <w:p w14:paraId="7BC4FDF7" w14:textId="77777777" w:rsidR="000E2705" w:rsidRDefault="00312657">
      <w:pPr>
        <w:pStyle w:val="Heading4"/>
      </w:pPr>
      <w:bookmarkStart w:id="26" w:name="power-1"/>
      <w:r>
        <w:lastRenderedPageBreak/>
        <w:t>95% Power</w:t>
      </w:r>
      <w:bookmarkEnd w:id="26"/>
    </w:p>
    <w:p w14:paraId="4F4FF6D3" w14:textId="77777777" w:rsidR="000E2705" w:rsidRDefault="00312657">
      <w:pPr>
        <w:pStyle w:val="FirstParagraph"/>
      </w:pPr>
      <w:r>
        <w:rPr>
          <w:noProof/>
        </w:rPr>
        <w:drawing>
          <wp:inline distT="0" distB="0" distL="0" distR="0" wp14:anchorId="2B4D860B" wp14:editId="581C241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ssize%2090%20plo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9BCCD80" w14:textId="77777777" w:rsidR="000E2705" w:rsidRDefault="00312657">
      <w:pPr>
        <w:pStyle w:val="BodyText"/>
      </w:pPr>
      <w:r>
        <w:t>Again with no additional p value correction, the required sample size for power of at least 0.95 to detect a difference in 95% of genes is 16 per group.</w:t>
      </w:r>
    </w:p>
    <w:p w14:paraId="6B2480F6" w14:textId="77777777" w:rsidR="000E2705" w:rsidRDefault="00312657">
      <w:pPr>
        <w:pStyle w:val="Heading2"/>
      </w:pPr>
      <w:bookmarkStart w:id="27" w:name="d"/>
      <w:r>
        <w:t>d)</w:t>
      </w:r>
      <w:bookmarkEnd w:id="27"/>
    </w:p>
    <w:p w14:paraId="727458EC" w14:textId="77777777" w:rsidR="000E2705" w:rsidRDefault="00312657">
      <w:pPr>
        <w:pStyle w:val="FirstParagraph"/>
      </w:pPr>
      <w:r>
        <w:t>First create a samr object:</w:t>
      </w:r>
    </w:p>
    <w:p w14:paraId="748443CD" w14:textId="77777777" w:rsidR="000E2705" w:rsidRDefault="00312657">
      <w:pPr>
        <w:pStyle w:val="SourceCode"/>
      </w:pPr>
      <w:r>
        <w:rPr>
          <w:rStyle w:val="NormalTok"/>
        </w:rPr>
        <w:t>arrays &lt;-</w:t>
      </w:r>
      <w:r>
        <w:rPr>
          <w:rStyle w:val="StringTok"/>
        </w:rPr>
        <w:t xml:space="preserve"> </w:t>
      </w:r>
      <w:r>
        <w:rPr>
          <w:rStyle w:val="KeywordTok"/>
        </w:rPr>
        <w:t>read.table</w:t>
      </w:r>
      <w:r>
        <w:rPr>
          <w:rStyle w:val="NormalTok"/>
        </w:rPr>
        <w:t>(</w:t>
      </w:r>
      <w:r>
        <w:rPr>
          <w:rStyle w:val="StringTok"/>
        </w:rPr>
        <w:t>"./arraydata.txt"</w:t>
      </w:r>
      <w:r>
        <w:rPr>
          <w:rStyle w:val="NormalTok"/>
        </w:rPr>
        <w:t>,</w:t>
      </w:r>
      <w:r>
        <w:rPr>
          <w:rStyle w:val="DataTypeTok"/>
        </w:rPr>
        <w:t>row.names =</w:t>
      </w:r>
      <w:r>
        <w:rPr>
          <w:rStyle w:val="NormalTok"/>
        </w:rPr>
        <w:t xml:space="preserve"> </w:t>
      </w:r>
      <w:r>
        <w:rPr>
          <w:rStyle w:val="DecValTok"/>
        </w:rPr>
        <w:t>1</w:t>
      </w:r>
      <w:r>
        <w:rPr>
          <w:rStyle w:val="NormalTok"/>
        </w:rPr>
        <w:t>)</w:t>
      </w:r>
      <w:r>
        <w:br/>
      </w:r>
      <w:r>
        <w:rPr>
          <w:rStyle w:val="NormalTok"/>
        </w:rPr>
        <w:t>x &lt;-</w:t>
      </w:r>
      <w:r>
        <w:rPr>
          <w:rStyle w:val="StringTok"/>
        </w:rPr>
        <w:t xml:space="preserve"> </w:t>
      </w:r>
      <w:r>
        <w:rPr>
          <w:rStyle w:val="KeywordTok"/>
        </w:rPr>
        <w:t>as.matrix</w:t>
      </w:r>
      <w:r>
        <w:rPr>
          <w:rStyle w:val="NormalTok"/>
        </w:rPr>
        <w:t>(arrays)</w:t>
      </w:r>
      <w:r>
        <w:br/>
      </w:r>
      <w:r>
        <w:rPr>
          <w:rStyle w:val="NormalTok"/>
        </w:rPr>
        <w:t>data =</w:t>
      </w:r>
      <w:r>
        <w:rPr>
          <w:rStyle w:val="StringTok"/>
        </w:rPr>
        <w:t xml:space="preserve"> </w:t>
      </w:r>
      <w:r>
        <w:rPr>
          <w:rStyle w:val="KeywordTok"/>
        </w:rPr>
        <w:t>list</w:t>
      </w:r>
      <w:r>
        <w:rPr>
          <w:rStyle w:val="NormalTok"/>
        </w:rPr>
        <w:t>(</w:t>
      </w:r>
      <w:r>
        <w:rPr>
          <w:rStyle w:val="DataTypeTok"/>
        </w:rPr>
        <w:t>x=</w:t>
      </w:r>
      <w:r>
        <w:rPr>
          <w:rStyle w:val="NormalTok"/>
        </w:rPr>
        <w:t>x,</w:t>
      </w:r>
      <w:r>
        <w:rPr>
          <w:rStyle w:val="DataTypeTok"/>
        </w:rPr>
        <w:t>y=</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4</w:t>
      </w:r>
      <w:r>
        <w:rPr>
          <w:rStyle w:val="NormalTok"/>
        </w:rPr>
        <w:t>),</w:t>
      </w:r>
      <w:r>
        <w:rPr>
          <w:rStyle w:val="KeywordTok"/>
        </w:rPr>
        <w:t>rep</w:t>
      </w:r>
      <w:r>
        <w:rPr>
          <w:rStyle w:val="NormalTok"/>
        </w:rPr>
        <w:t>(</w:t>
      </w:r>
      <w:r>
        <w:rPr>
          <w:rStyle w:val="DecValTok"/>
        </w:rPr>
        <w:t>2</w:t>
      </w:r>
      <w:r>
        <w:rPr>
          <w:rStyle w:val="NormalTok"/>
        </w:rPr>
        <w:t>,</w:t>
      </w:r>
      <w:r>
        <w:rPr>
          <w:rStyle w:val="DecValTok"/>
        </w:rPr>
        <w:t>4</w:t>
      </w:r>
      <w:r>
        <w:rPr>
          <w:rStyle w:val="NormalTok"/>
        </w:rPr>
        <w:t xml:space="preserve">)), </w:t>
      </w:r>
      <w:r>
        <w:rPr>
          <w:rStyle w:val="DataTypeTok"/>
        </w:rPr>
        <w:t>geneid=</w:t>
      </w:r>
      <w:r>
        <w:rPr>
          <w:rStyle w:val="KeywordTok"/>
        </w:rPr>
        <w:t>row.names</w:t>
      </w:r>
      <w:r>
        <w:rPr>
          <w:rStyle w:val="NormalTok"/>
        </w:rPr>
        <w:t xml:space="preserve">(x), </w:t>
      </w:r>
      <w:r>
        <w:br/>
      </w:r>
      <w:r>
        <w:rPr>
          <w:rStyle w:val="NormalTok"/>
        </w:rPr>
        <w:t xml:space="preserve">            </w:t>
      </w:r>
      <w:r>
        <w:rPr>
          <w:rStyle w:val="DataTypeTok"/>
        </w:rPr>
        <w:t>genenames =</w:t>
      </w:r>
      <w:r>
        <w:rPr>
          <w:rStyle w:val="NormalTok"/>
        </w:rPr>
        <w:t xml:space="preserve"> </w:t>
      </w:r>
      <w:r>
        <w:rPr>
          <w:rStyle w:val="KeywordTok"/>
        </w:rPr>
        <w:t>row.names</w:t>
      </w:r>
      <w:r>
        <w:rPr>
          <w:rStyle w:val="NormalTok"/>
        </w:rPr>
        <w:t xml:space="preserve">(x), </w:t>
      </w:r>
      <w:r>
        <w:rPr>
          <w:rStyle w:val="DataTypeTok"/>
        </w:rPr>
        <w:t>logged2 =</w:t>
      </w:r>
      <w:r>
        <w:rPr>
          <w:rStyle w:val="NormalTok"/>
        </w:rPr>
        <w:t xml:space="preserve"> </w:t>
      </w:r>
      <w:r>
        <w:rPr>
          <w:rStyle w:val="OtherTok"/>
        </w:rPr>
        <w:t>TRUE</w:t>
      </w:r>
      <w:r>
        <w:rPr>
          <w:rStyle w:val="NormalTok"/>
        </w:rPr>
        <w:t>)</w:t>
      </w:r>
      <w:r>
        <w:br/>
      </w:r>
      <w:r>
        <w:rPr>
          <w:rStyle w:val="NormalTok"/>
        </w:rPr>
        <w:t>samr.obj =</w:t>
      </w:r>
      <w:r>
        <w:rPr>
          <w:rStyle w:val="StringTok"/>
        </w:rPr>
        <w:t xml:space="preserve"> </w:t>
      </w:r>
      <w:r>
        <w:rPr>
          <w:rStyle w:val="KeywordTok"/>
        </w:rPr>
        <w:t>samr</w:t>
      </w:r>
      <w:r>
        <w:rPr>
          <w:rStyle w:val="NormalTok"/>
        </w:rPr>
        <w:t xml:space="preserve">(data, </w:t>
      </w:r>
      <w:r>
        <w:rPr>
          <w:rStyle w:val="DataTypeTok"/>
        </w:rPr>
        <w:t>resp.type=</w:t>
      </w:r>
      <w:r>
        <w:rPr>
          <w:rStyle w:val="StringTok"/>
        </w:rPr>
        <w:t>"Two class unpaired"</w:t>
      </w:r>
      <w:r>
        <w:rPr>
          <w:rStyle w:val="NormalTok"/>
        </w:rPr>
        <w:t xml:space="preserve">, </w:t>
      </w:r>
      <w:r>
        <w:rPr>
          <w:rStyle w:val="DataTypeTok"/>
        </w:rPr>
        <w:t>nperms=</w:t>
      </w:r>
      <w:r>
        <w:rPr>
          <w:rStyle w:val="DecValTok"/>
        </w:rPr>
        <w:t>500</w:t>
      </w:r>
      <w:r>
        <w:rPr>
          <w:rStyle w:val="NormalTok"/>
        </w:rPr>
        <w:t>,</w:t>
      </w:r>
      <w:r>
        <w:br/>
      </w:r>
      <w:r>
        <w:rPr>
          <w:rStyle w:val="NormalTok"/>
        </w:rPr>
        <w:t xml:space="preserve">                </w:t>
      </w:r>
      <w:r>
        <w:rPr>
          <w:rStyle w:val="DataTypeTok"/>
        </w:rPr>
        <w:t>assay.type=</w:t>
      </w:r>
      <w:r>
        <w:rPr>
          <w:rStyle w:val="StringTok"/>
        </w:rPr>
        <w:t>"array"</w:t>
      </w:r>
      <w:r>
        <w:rPr>
          <w:rStyle w:val="NormalTok"/>
        </w:rPr>
        <w:t>)</w:t>
      </w:r>
    </w:p>
    <w:p w14:paraId="112A093C" w14:textId="77777777" w:rsidR="000E2705" w:rsidRDefault="00312657">
      <w:pPr>
        <w:pStyle w:val="FirstParagraph"/>
      </w:pPr>
      <w:r>
        <w:t>Next assess sample size using samr.assess.samplesize.plot():</w:t>
      </w:r>
    </w:p>
    <w:p w14:paraId="14B0FCB8" w14:textId="77777777" w:rsidR="000E2705" w:rsidRDefault="00312657">
      <w:pPr>
        <w:pStyle w:val="SourceCode"/>
      </w:pPr>
      <w:r>
        <w:rPr>
          <w:rStyle w:val="NormalTok"/>
        </w:rPr>
        <w:t>ss_obj &lt;-</w:t>
      </w:r>
      <w:r>
        <w:rPr>
          <w:rStyle w:val="StringTok"/>
        </w:rPr>
        <w:t xml:space="preserve"> </w:t>
      </w:r>
      <w:r>
        <w:rPr>
          <w:rStyle w:val="KeywordTok"/>
        </w:rPr>
        <w:t>samr.assess.samplesize</w:t>
      </w:r>
      <w:r>
        <w:rPr>
          <w:rStyle w:val="NormalTok"/>
        </w:rPr>
        <w:t>(samr.obj,data,</w:t>
      </w:r>
      <w:r>
        <w:rPr>
          <w:rStyle w:val="DataTypeTok"/>
        </w:rPr>
        <w:t>dif =</w:t>
      </w:r>
      <w:r>
        <w:rPr>
          <w:rStyle w:val="NormalTok"/>
        </w:rPr>
        <w:t xml:space="preserve"> </w:t>
      </w:r>
      <w:r>
        <w:rPr>
          <w:rStyle w:val="DecValTok"/>
        </w:rPr>
        <w:t>1</w:t>
      </w:r>
      <w:r>
        <w:rPr>
          <w:rStyle w:val="NormalTok"/>
        </w:rPr>
        <w:t>)</w:t>
      </w:r>
      <w:r>
        <w:br/>
      </w:r>
      <w:r>
        <w:rPr>
          <w:rStyle w:val="KeywordTok"/>
        </w:rPr>
        <w:t>invisible</w:t>
      </w:r>
      <w:r>
        <w:rPr>
          <w:rStyle w:val="NormalTok"/>
        </w:rPr>
        <w:t>(</w:t>
      </w:r>
      <w:r>
        <w:rPr>
          <w:rStyle w:val="KeywordTok"/>
        </w:rPr>
        <w:t>samr.assess.samplesize.plot</w:t>
      </w:r>
      <w:r>
        <w:rPr>
          <w:rStyle w:val="NormalTok"/>
        </w:rPr>
        <w:t>(ss_obj))</w:t>
      </w:r>
    </w:p>
    <w:p w14:paraId="64DBE1FA" w14:textId="77777777" w:rsidR="000E2705" w:rsidRDefault="00312657">
      <w:pPr>
        <w:pStyle w:val="FirstParagraph"/>
      </w:pPr>
      <w:r>
        <w:rPr>
          <w:noProof/>
        </w:rPr>
        <w:lastRenderedPageBreak/>
        <w:drawing>
          <wp:inline distT="0" distB="0" distL="0" distR="0" wp14:anchorId="4AA18D3A" wp14:editId="32B3C21D">
            <wp:extent cx="4620126" cy="554415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1.png"/>
                    <pic:cNvPicPr>
                      <a:picLocks noChangeAspect="1" noChangeArrowheads="1"/>
                    </pic:cNvPicPr>
                  </pic:nvPicPr>
                  <pic:blipFill>
                    <a:blip r:embed="rId14"/>
                    <a:stretch>
                      <a:fillRect/>
                    </a:stretch>
                  </pic:blipFill>
                  <pic:spPr bwMode="auto">
                    <a:xfrm>
                      <a:off x="0" y="0"/>
                      <a:ext cx="4620126" cy="5544151"/>
                    </a:xfrm>
                    <a:prstGeom prst="rect">
                      <a:avLst/>
                    </a:prstGeom>
                    <a:noFill/>
                    <a:ln w="9525">
                      <a:noFill/>
                      <a:headEnd/>
                      <a:tailEnd/>
                    </a:ln>
                  </pic:spPr>
                </pic:pic>
              </a:graphicData>
            </a:graphic>
          </wp:inline>
        </w:drawing>
      </w:r>
    </w:p>
    <w:p w14:paraId="62792A6E" w14:textId="77777777" w:rsidR="000E2705" w:rsidRDefault="00312657">
      <w:pPr>
        <w:pStyle w:val="BodyText"/>
      </w:pPr>
      <w:r>
        <w:t>These plots show how false discovery rate (FDR) and false negative rate change as the number of differentially expressed genes increases. Based on the plot it appears that for approximately 20 different genes, a sample size of 40 (20 per group) would be appropriate for this study (to achieve FDR &lt; 0.05).</w:t>
      </w:r>
    </w:p>
    <w:p w14:paraId="5D5DAC67" w14:textId="77777777" w:rsidR="000E2705" w:rsidRDefault="00312657">
      <w:pPr>
        <w:pStyle w:val="BodyText"/>
      </w:pPr>
      <w:r>
        <w:t xml:space="preserve">The plots produced by the </w:t>
      </w:r>
      <w:r>
        <w:rPr>
          <w:rStyle w:val="VerbatimChar"/>
        </w:rPr>
        <w:t>samr</w:t>
      </w:r>
      <w:r>
        <w:t xml:space="preserve"> package are a little more confusing than the others. The left vertical axis represents both FDR and 1-power, so to evaluate power of 0.8 you have to accept an FDR of 0.2. So when using this package it makes more sense to evaluate at power 0.95 and FDR of 0.05.</w:t>
      </w:r>
    </w:p>
    <w:p w14:paraId="6DABE194" w14:textId="77777777" w:rsidR="000E2705" w:rsidRDefault="00312657">
      <w:pPr>
        <w:pStyle w:val="Heading2"/>
      </w:pPr>
      <w:bookmarkStart w:id="28" w:name="e"/>
      <w:commentRangeStart w:id="29"/>
      <w:r>
        <w:t>e)</w:t>
      </w:r>
      <w:bookmarkEnd w:id="28"/>
      <w:commentRangeEnd w:id="29"/>
      <w:r w:rsidR="001B6138">
        <w:rPr>
          <w:rStyle w:val="CommentReference"/>
          <w:rFonts w:asciiTheme="minorHAnsi" w:eastAsiaTheme="minorHAnsi" w:hAnsiTheme="minorHAnsi" w:cstheme="minorBidi"/>
          <w:b w:val="0"/>
          <w:bCs w:val="0"/>
          <w:color w:val="auto"/>
        </w:rPr>
        <w:commentReference w:id="29"/>
      </w:r>
    </w:p>
    <w:p w14:paraId="75F9D5C3" w14:textId="77777777" w:rsidR="000E2705" w:rsidRDefault="00312657">
      <w:pPr>
        <w:pStyle w:val="FirstParagraph"/>
      </w:pPr>
      <w:commentRangeStart w:id="30"/>
      <w:r>
        <w:t xml:space="preserve">Generally speaking I would say that these methods agree with one another fairly well. There are minor differences and the samr package approach appears to be slightly more conservative, but the sample size estimates were at least in the same general range of 15 - </w:t>
      </w:r>
      <w:r>
        <w:lastRenderedPageBreak/>
        <w:t xml:space="preserve">20 per group. Also, aside from the </w:t>
      </w:r>
      <w:r>
        <w:rPr>
          <w:rStyle w:val="VerbatimChar"/>
        </w:rPr>
        <w:t>pwr.t.test()</w:t>
      </w:r>
      <w:r>
        <w:t xml:space="preserve"> function, all of these methods require additional assumptions or decisions.</w:t>
      </w:r>
    </w:p>
    <w:p w14:paraId="0C8A825E" w14:textId="77777777" w:rsidR="000E2705" w:rsidRDefault="00312657">
      <w:pPr>
        <w:pStyle w:val="BodyText"/>
      </w:pPr>
      <w:r>
        <w:rPr>
          <w:rStyle w:val="VerbatimChar"/>
        </w:rPr>
        <w:t>power.t.test.FDR()</w:t>
      </w:r>
      <w:r>
        <w:t xml:space="preserve"> requires the number of truly null hypotheses, which may be difficult estimate particularly in populations that have not been studied yet. Assuming you are able to make a resonable guess though, the sample size output is straightforward.</w:t>
      </w:r>
    </w:p>
    <w:p w14:paraId="38B8129C" w14:textId="77777777" w:rsidR="000E2705" w:rsidRDefault="00312657">
      <w:pPr>
        <w:pStyle w:val="BodyText"/>
      </w:pPr>
      <w:r>
        <w:t xml:space="preserve">The </w:t>
      </w:r>
      <w:r>
        <w:rPr>
          <w:rStyle w:val="VerbatimChar"/>
        </w:rPr>
        <w:t>ssize()</w:t>
      </w:r>
      <w:r>
        <w:t xml:space="preserve"> function requires preliminary data about the standard deviation of each gene’s expression. If you have this information the package produces useful plots showing what percentage of the genes you would be able to detect a difference in given the other sample size parameters. If you have pilot data on every gene this is a nice approach because it doesn’t require you to guess how many genes actually will be differentially expressed.</w:t>
      </w:r>
      <w:commentRangeEnd w:id="30"/>
      <w:r w:rsidR="001B6138">
        <w:rPr>
          <w:rStyle w:val="CommentReference"/>
        </w:rPr>
        <w:commentReference w:id="30"/>
      </w:r>
    </w:p>
    <w:p w14:paraId="08AEC8EF" w14:textId="1E518435" w:rsidR="000E2705" w:rsidRDefault="00312657">
      <w:pPr>
        <w:pStyle w:val="BodyText"/>
      </w:pPr>
      <w:commentRangeStart w:id="31"/>
      <w:proofErr w:type="spellStart"/>
      <w:proofErr w:type="gramStart"/>
      <w:r>
        <w:rPr>
          <w:rStyle w:val="VerbatimChar"/>
        </w:rPr>
        <w:t>samr.assess</w:t>
      </w:r>
      <w:proofErr w:type="gramEnd"/>
      <w:r>
        <w:rPr>
          <w:rStyle w:val="VerbatimChar"/>
        </w:rPr>
        <w:t>.samplesize</w:t>
      </w:r>
      <w:proofErr w:type="spellEnd"/>
      <w:r>
        <w:rPr>
          <w:rStyle w:val="VerbatimChar"/>
        </w:rPr>
        <w:t>()</w:t>
      </w:r>
      <w:r>
        <w:t xml:space="preserve"> requires </w:t>
      </w:r>
      <w:commentRangeEnd w:id="31"/>
      <w:r w:rsidR="00017FA6">
        <w:rPr>
          <w:rStyle w:val="CommentReference"/>
        </w:rPr>
        <w:commentReference w:id="31"/>
      </w:r>
      <w:r>
        <w:t xml:space="preserve">the most pilot data out of any of these methods, and also produces the most confusing output. It does not allow the user to the select a desired level of power and FDR separately, but instead sets FDR equal to 1-power by design. Also, like </w:t>
      </w:r>
      <w:r>
        <w:rPr>
          <w:rStyle w:val="VerbatimChar"/>
        </w:rPr>
        <w:t>power.t.test.FDR()</w:t>
      </w:r>
      <w:r>
        <w:t xml:space="preserve"> it requires some knowledge about the number of truly non-null (or truly null) genes. Perhaps the most problematic aspect of this package is that the plots change drastically depending on the random seed, which makes them difficult to evaluate. This method would likely be my last choice for the reasons above.</w:t>
      </w:r>
    </w:p>
    <w:p w14:paraId="3849A9D0" w14:textId="7D04721E" w:rsidR="00E943B0" w:rsidRDefault="00E943B0">
      <w:pPr>
        <w:pStyle w:val="BodyText"/>
      </w:pPr>
    </w:p>
    <w:p w14:paraId="2E9AD5C5" w14:textId="77777777" w:rsidR="00E943B0" w:rsidRDefault="00E943B0">
      <w:pPr>
        <w:pStyle w:val="BodyText"/>
      </w:pPr>
    </w:p>
    <w:tbl>
      <w:tblPr>
        <w:tblStyle w:val="Table"/>
        <w:tblW w:w="0" w:type="pct"/>
        <w:tblLook w:val="07E0" w:firstRow="1" w:lastRow="1" w:firstColumn="1" w:lastColumn="1" w:noHBand="1" w:noVBand="1"/>
      </w:tblPr>
      <w:tblGrid>
        <w:gridCol w:w="2796"/>
        <w:gridCol w:w="1415"/>
        <w:gridCol w:w="1415"/>
      </w:tblGrid>
      <w:tr w:rsidR="000E2705" w14:paraId="2905156B" w14:textId="77777777">
        <w:tc>
          <w:tcPr>
            <w:tcW w:w="0" w:type="auto"/>
            <w:tcBorders>
              <w:bottom w:val="single" w:sz="0" w:space="0" w:color="auto"/>
            </w:tcBorders>
            <w:vAlign w:val="bottom"/>
          </w:tcPr>
          <w:p w14:paraId="345F3FA2" w14:textId="77777777" w:rsidR="000E2705" w:rsidRDefault="00312657">
            <w:pPr>
              <w:pStyle w:val="Compact"/>
            </w:pPr>
            <w:r>
              <w:t>Method</w:t>
            </w:r>
          </w:p>
        </w:tc>
        <w:tc>
          <w:tcPr>
            <w:tcW w:w="0" w:type="auto"/>
            <w:tcBorders>
              <w:bottom w:val="single" w:sz="0" w:space="0" w:color="auto"/>
            </w:tcBorders>
            <w:vAlign w:val="bottom"/>
          </w:tcPr>
          <w:p w14:paraId="4518F647" w14:textId="77777777" w:rsidR="000E2705" w:rsidRDefault="00312657">
            <w:pPr>
              <w:pStyle w:val="Compact"/>
            </w:pPr>
            <w:r>
              <w:t>80% Power</w:t>
            </w:r>
          </w:p>
        </w:tc>
        <w:tc>
          <w:tcPr>
            <w:tcW w:w="0" w:type="auto"/>
            <w:tcBorders>
              <w:bottom w:val="single" w:sz="0" w:space="0" w:color="auto"/>
            </w:tcBorders>
            <w:vAlign w:val="bottom"/>
          </w:tcPr>
          <w:p w14:paraId="69ACE61F" w14:textId="77777777" w:rsidR="000E2705" w:rsidRDefault="00312657">
            <w:pPr>
              <w:pStyle w:val="Compact"/>
            </w:pPr>
            <w:r>
              <w:t>95% Power</w:t>
            </w:r>
          </w:p>
        </w:tc>
      </w:tr>
      <w:tr w:rsidR="000E2705" w14:paraId="25B6D8E3" w14:textId="77777777">
        <w:tc>
          <w:tcPr>
            <w:tcW w:w="0" w:type="auto"/>
          </w:tcPr>
          <w:p w14:paraId="431381C3" w14:textId="77777777" w:rsidR="000E2705" w:rsidRDefault="00312657">
            <w:pPr>
              <w:pStyle w:val="Compact"/>
            </w:pPr>
            <w:r>
              <w:t>pwr.t.test()</w:t>
            </w:r>
          </w:p>
        </w:tc>
        <w:tc>
          <w:tcPr>
            <w:tcW w:w="0" w:type="auto"/>
          </w:tcPr>
          <w:p w14:paraId="5E65F226" w14:textId="77777777" w:rsidR="000E2705" w:rsidRDefault="00312657">
            <w:pPr>
              <w:pStyle w:val="Compact"/>
            </w:pPr>
            <w:r>
              <w:t>12</w:t>
            </w:r>
          </w:p>
        </w:tc>
        <w:tc>
          <w:tcPr>
            <w:tcW w:w="0" w:type="auto"/>
          </w:tcPr>
          <w:p w14:paraId="0807939E" w14:textId="77777777" w:rsidR="000E2705" w:rsidRDefault="00312657">
            <w:pPr>
              <w:pStyle w:val="Compact"/>
            </w:pPr>
            <w:r>
              <w:t>15</w:t>
            </w:r>
          </w:p>
        </w:tc>
      </w:tr>
      <w:tr w:rsidR="000E2705" w14:paraId="41979556" w14:textId="77777777">
        <w:tc>
          <w:tcPr>
            <w:tcW w:w="0" w:type="auto"/>
          </w:tcPr>
          <w:p w14:paraId="72AB30B0" w14:textId="77777777" w:rsidR="000E2705" w:rsidRDefault="00312657">
            <w:pPr>
              <w:pStyle w:val="Compact"/>
            </w:pPr>
            <w:r>
              <w:t>power.t.test.FDR()</w:t>
            </w:r>
          </w:p>
        </w:tc>
        <w:tc>
          <w:tcPr>
            <w:tcW w:w="0" w:type="auto"/>
          </w:tcPr>
          <w:p w14:paraId="2C77C0EE" w14:textId="77777777" w:rsidR="000E2705" w:rsidRDefault="00312657">
            <w:pPr>
              <w:pStyle w:val="Compact"/>
            </w:pPr>
            <w:r>
              <w:t>9-12</w:t>
            </w:r>
          </w:p>
        </w:tc>
        <w:tc>
          <w:tcPr>
            <w:tcW w:w="0" w:type="auto"/>
          </w:tcPr>
          <w:p w14:paraId="09314102" w14:textId="77777777" w:rsidR="000E2705" w:rsidRDefault="00312657">
            <w:pPr>
              <w:pStyle w:val="Compact"/>
            </w:pPr>
            <w:r>
              <w:t>12-15</w:t>
            </w:r>
          </w:p>
        </w:tc>
      </w:tr>
      <w:tr w:rsidR="000E2705" w14:paraId="15E33C69" w14:textId="77777777">
        <w:tc>
          <w:tcPr>
            <w:tcW w:w="0" w:type="auto"/>
          </w:tcPr>
          <w:p w14:paraId="6F48D324" w14:textId="77777777" w:rsidR="000E2705" w:rsidRDefault="00312657">
            <w:pPr>
              <w:pStyle w:val="Compact"/>
            </w:pPr>
            <w:r>
              <w:t>ssize()</w:t>
            </w:r>
          </w:p>
        </w:tc>
        <w:tc>
          <w:tcPr>
            <w:tcW w:w="0" w:type="auto"/>
          </w:tcPr>
          <w:p w14:paraId="57D8F02E" w14:textId="77777777" w:rsidR="000E2705" w:rsidRDefault="00312657">
            <w:pPr>
              <w:pStyle w:val="Compact"/>
            </w:pPr>
            <w:r>
              <w:t>15</w:t>
            </w:r>
          </w:p>
        </w:tc>
        <w:tc>
          <w:tcPr>
            <w:tcW w:w="0" w:type="auto"/>
          </w:tcPr>
          <w:p w14:paraId="38830853" w14:textId="77777777" w:rsidR="000E2705" w:rsidRDefault="00312657">
            <w:pPr>
              <w:pStyle w:val="Compact"/>
            </w:pPr>
            <w:r>
              <w:t>16</w:t>
            </w:r>
          </w:p>
        </w:tc>
      </w:tr>
      <w:tr w:rsidR="000E2705" w14:paraId="1002415C" w14:textId="77777777">
        <w:tc>
          <w:tcPr>
            <w:tcW w:w="0" w:type="auto"/>
          </w:tcPr>
          <w:p w14:paraId="49913CF8" w14:textId="77777777" w:rsidR="000E2705" w:rsidRDefault="00312657">
            <w:pPr>
              <w:pStyle w:val="Compact"/>
            </w:pPr>
            <w:r>
              <w:t>samr.assess.samplesize()</w:t>
            </w:r>
          </w:p>
        </w:tc>
        <w:tc>
          <w:tcPr>
            <w:tcW w:w="0" w:type="auto"/>
          </w:tcPr>
          <w:p w14:paraId="63DCD21B" w14:textId="77777777" w:rsidR="000E2705" w:rsidRDefault="00312657">
            <w:pPr>
              <w:pStyle w:val="Compact"/>
            </w:pPr>
            <w:r>
              <w:t>NA</w:t>
            </w:r>
          </w:p>
        </w:tc>
        <w:tc>
          <w:tcPr>
            <w:tcW w:w="0" w:type="auto"/>
          </w:tcPr>
          <w:p w14:paraId="297531BF" w14:textId="77777777" w:rsidR="000E2705" w:rsidRDefault="00312657">
            <w:pPr>
              <w:pStyle w:val="Compact"/>
            </w:pPr>
            <w:r>
              <w:t>20</w:t>
            </w:r>
          </w:p>
        </w:tc>
      </w:tr>
    </w:tbl>
    <w:p w14:paraId="41921926" w14:textId="77777777" w:rsidR="00312657" w:rsidRDefault="00312657"/>
    <w:sectPr w:rsidR="0031265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9-27T17:39:00Z" w:initials="MOU">
    <w:p w14:paraId="640A7EBC" w14:textId="4E8EAC6A" w:rsidR="001346F2" w:rsidRDefault="001346F2">
      <w:pPr>
        <w:pStyle w:val="CommentText"/>
      </w:pPr>
      <w:r>
        <w:rPr>
          <w:rStyle w:val="CommentReference"/>
        </w:rPr>
        <w:annotationRef/>
      </w:r>
      <w:r>
        <w:t>29.</w:t>
      </w:r>
      <w:r w:rsidR="00721F70">
        <w:t>2</w:t>
      </w:r>
      <w:bookmarkStart w:id="1" w:name="_GoBack"/>
      <w:bookmarkEnd w:id="1"/>
      <w:r>
        <w:t>5/30 = 9</w:t>
      </w:r>
      <w:r w:rsidR="001B6138">
        <w:t>7</w:t>
      </w:r>
      <w:r>
        <w:t>.</w:t>
      </w:r>
      <w:r w:rsidR="001B6138">
        <w:t>5</w:t>
      </w:r>
      <w:r>
        <w:t>% Awesome work!</w:t>
      </w:r>
    </w:p>
  </w:comment>
  <w:comment w:id="3" w:author="Microsoft Office User" w:date="2020-09-27T17:30:00Z" w:initials="MOU">
    <w:p w14:paraId="777F704A" w14:textId="296D1EFE" w:rsidR="00017FA6" w:rsidRDefault="00017FA6">
      <w:pPr>
        <w:pStyle w:val="CommentText"/>
      </w:pPr>
      <w:r>
        <w:rPr>
          <w:rStyle w:val="CommentReference"/>
        </w:rPr>
        <w:annotationRef/>
      </w:r>
      <w:r>
        <w:t>10/10 great job on this!</w:t>
      </w:r>
    </w:p>
  </w:comment>
  <w:comment w:id="11" w:author="Microsoft Office User" w:date="2020-09-27T17:29:00Z" w:initials="MOU">
    <w:p w14:paraId="6B335D7C" w14:textId="74302EC7" w:rsidR="00017FA6" w:rsidRDefault="00017FA6">
      <w:pPr>
        <w:pStyle w:val="CommentText"/>
      </w:pPr>
      <w:r>
        <w:rPr>
          <w:rStyle w:val="CommentReference"/>
        </w:rPr>
        <w:annotationRef/>
      </w:r>
      <w:r>
        <w:t xml:space="preserve">Exactly!  Very good. </w:t>
      </w:r>
    </w:p>
  </w:comment>
  <w:comment w:id="15" w:author="Microsoft Office User" w:date="2020-09-27T17:32:00Z" w:initials="MOU">
    <w:p w14:paraId="03B2C8AF" w14:textId="16C82A0E" w:rsidR="00017FA6" w:rsidRDefault="00017FA6">
      <w:pPr>
        <w:pStyle w:val="CommentText"/>
      </w:pPr>
      <w:r>
        <w:rPr>
          <w:rStyle w:val="CommentReference"/>
        </w:rPr>
        <w:annotationRef/>
      </w:r>
      <w:r>
        <w:t>9.75/10</w:t>
      </w:r>
    </w:p>
  </w:comment>
  <w:comment w:id="16" w:author="Microsoft Office User" w:date="2020-09-27T17:31:00Z" w:initials="MOU">
    <w:p w14:paraId="7986904B" w14:textId="77777777" w:rsidR="00017FA6" w:rsidRDefault="00017FA6">
      <w:pPr>
        <w:pStyle w:val="CommentText"/>
      </w:pPr>
      <w:r>
        <w:rPr>
          <w:rStyle w:val="CommentReference"/>
        </w:rPr>
        <w:annotationRef/>
      </w:r>
      <w:r>
        <w:t>For a grant would need to explain where these came from or to provide a reference</w:t>
      </w:r>
    </w:p>
    <w:p w14:paraId="3CF19D8B" w14:textId="77777777" w:rsidR="00017FA6" w:rsidRDefault="00017FA6">
      <w:pPr>
        <w:pStyle w:val="CommentText"/>
      </w:pPr>
    </w:p>
    <w:p w14:paraId="5A4AB0B7" w14:textId="464FEFE4" w:rsidR="00017FA6" w:rsidRDefault="00017FA6">
      <w:pPr>
        <w:pStyle w:val="CommentText"/>
      </w:pPr>
      <w:r>
        <w:t>-0.25</w:t>
      </w:r>
    </w:p>
  </w:comment>
  <w:comment w:id="18" w:author="Microsoft Office User" w:date="2020-09-27T17:37:00Z" w:initials="MOU">
    <w:p w14:paraId="17134578" w14:textId="7ECBE99D" w:rsidR="006D68D7" w:rsidRDefault="00017FA6">
      <w:pPr>
        <w:pStyle w:val="CommentText"/>
      </w:pPr>
      <w:r>
        <w:rPr>
          <w:rStyle w:val="CommentReference"/>
        </w:rPr>
        <w:annotationRef/>
      </w:r>
      <w:r w:rsidR="001B6138">
        <w:t>9.5</w:t>
      </w:r>
      <w:r>
        <w:t>/10</w:t>
      </w:r>
    </w:p>
  </w:comment>
  <w:comment w:id="23" w:author="Microsoft Office User" w:date="2020-09-27T17:33:00Z" w:initials="MOU">
    <w:p w14:paraId="1802171B" w14:textId="0275B169" w:rsidR="00017FA6" w:rsidRDefault="00017FA6">
      <w:pPr>
        <w:pStyle w:val="CommentText"/>
      </w:pPr>
      <w:r>
        <w:rPr>
          <w:rStyle w:val="CommentReference"/>
        </w:rPr>
        <w:annotationRef/>
      </w:r>
      <w:r>
        <w:t>How does this compare to our assumptions in A and B?</w:t>
      </w:r>
    </w:p>
  </w:comment>
  <w:comment w:id="29" w:author="Microsoft Office User" w:date="2020-09-27T18:16:00Z" w:initials="MOU">
    <w:p w14:paraId="55FEF0FC" w14:textId="07D559FF" w:rsidR="001B6138" w:rsidRDefault="001B6138">
      <w:pPr>
        <w:pStyle w:val="CommentText"/>
      </w:pPr>
      <w:r>
        <w:rPr>
          <w:rStyle w:val="CommentReference"/>
        </w:rPr>
        <w:annotationRef/>
      </w:r>
      <w:r>
        <w:t>Should compare the assumptions made using the different methods (-0.5)</w:t>
      </w:r>
    </w:p>
  </w:comment>
  <w:comment w:id="30" w:author="Microsoft Office User" w:date="2020-09-27T18:16:00Z" w:initials="MOU">
    <w:p w14:paraId="4510B9E8" w14:textId="77777777" w:rsidR="001B6138" w:rsidRDefault="001B6138">
      <w:pPr>
        <w:pStyle w:val="CommentText"/>
      </w:pPr>
      <w:r>
        <w:rPr>
          <w:rStyle w:val="CommentReference"/>
        </w:rPr>
        <w:annotationRef/>
      </w:r>
      <w:r>
        <w:t>These methods all assume independence between genes</w:t>
      </w:r>
    </w:p>
    <w:p w14:paraId="28F22D98" w14:textId="77777777" w:rsidR="001B6138" w:rsidRDefault="001B6138">
      <w:pPr>
        <w:pStyle w:val="CommentText"/>
      </w:pPr>
    </w:p>
    <w:p w14:paraId="09DF2D2A" w14:textId="77777777" w:rsidR="001B6138" w:rsidRDefault="001B6138">
      <w:pPr>
        <w:pStyle w:val="CommentText"/>
      </w:pPr>
      <w:r>
        <w:t>The first 2 assume the same SD for all genes</w:t>
      </w:r>
    </w:p>
    <w:p w14:paraId="3AABEDE2" w14:textId="51D45EED" w:rsidR="001B6138" w:rsidRDefault="001B6138">
      <w:pPr>
        <w:pStyle w:val="CommentText"/>
      </w:pPr>
    </w:p>
  </w:comment>
  <w:comment w:id="31" w:author="Microsoft Office User" w:date="2020-09-27T17:36:00Z" w:initials="MOU">
    <w:p w14:paraId="7823BC65" w14:textId="006E006F" w:rsidR="00017FA6" w:rsidRDefault="00017FA6">
      <w:pPr>
        <w:pStyle w:val="CommentText"/>
      </w:pPr>
      <w:r>
        <w:rPr>
          <w:rStyle w:val="CommentReference"/>
        </w:rPr>
        <w:annotationRef/>
      </w:r>
      <w:r>
        <w:t xml:space="preserve">However this method does not assume independence between genes and allows for different </w:t>
      </w:r>
      <w:proofErr w:type="gramStart"/>
      <w:r>
        <w:t>SD”s</w:t>
      </w:r>
      <w:proofErr w:type="gramEnd"/>
      <w:r>
        <w:t xml:space="preserve"> per gene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0A7EBC" w15:done="0"/>
  <w15:commentEx w15:paraId="777F704A" w15:done="0"/>
  <w15:commentEx w15:paraId="6B335D7C" w15:done="0"/>
  <w15:commentEx w15:paraId="03B2C8AF" w15:done="0"/>
  <w15:commentEx w15:paraId="5A4AB0B7" w15:done="0"/>
  <w15:commentEx w15:paraId="17134578" w15:done="0"/>
  <w15:commentEx w15:paraId="1802171B" w15:done="0"/>
  <w15:commentEx w15:paraId="55FEF0FC" w15:done="0"/>
  <w15:commentEx w15:paraId="3AABEDE2" w15:done="0"/>
  <w15:commentEx w15:paraId="7823BC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0A7EBC" w16cid:durableId="231B4CDE"/>
  <w16cid:commentId w16cid:paraId="777F704A" w16cid:durableId="231B4AB8"/>
  <w16cid:commentId w16cid:paraId="6B335D7C" w16cid:durableId="231B4A89"/>
  <w16cid:commentId w16cid:paraId="03B2C8AF" w16cid:durableId="231B4B31"/>
  <w16cid:commentId w16cid:paraId="5A4AB0B7" w16cid:durableId="231B4B02"/>
  <w16cid:commentId w16cid:paraId="17134578" w16cid:durableId="231B4C55"/>
  <w16cid:commentId w16cid:paraId="1802171B" w16cid:durableId="231B4B74"/>
  <w16cid:commentId w16cid:paraId="55FEF0FC" w16cid:durableId="231B558A"/>
  <w16cid:commentId w16cid:paraId="3AABEDE2" w16cid:durableId="231B5570"/>
  <w16cid:commentId w16cid:paraId="7823BC65" w16cid:durableId="231B4C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4FBFF" w14:textId="77777777" w:rsidR="00607E09" w:rsidRDefault="00607E09">
      <w:pPr>
        <w:spacing w:after="0"/>
      </w:pPr>
      <w:r>
        <w:separator/>
      </w:r>
    </w:p>
  </w:endnote>
  <w:endnote w:type="continuationSeparator" w:id="0">
    <w:p w14:paraId="45D2E036" w14:textId="77777777" w:rsidR="00607E09" w:rsidRDefault="00607E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E0A65" w14:textId="77777777" w:rsidR="00607E09" w:rsidRDefault="00607E09">
      <w:r>
        <w:separator/>
      </w:r>
    </w:p>
  </w:footnote>
  <w:footnote w:type="continuationSeparator" w:id="0">
    <w:p w14:paraId="222EFFBB" w14:textId="77777777" w:rsidR="00607E09" w:rsidRDefault="00607E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EEA97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7FA6"/>
    <w:rsid w:val="000E2705"/>
    <w:rsid w:val="001346F2"/>
    <w:rsid w:val="001B6138"/>
    <w:rsid w:val="00312657"/>
    <w:rsid w:val="004E29B3"/>
    <w:rsid w:val="005337E1"/>
    <w:rsid w:val="00590D07"/>
    <w:rsid w:val="00607E09"/>
    <w:rsid w:val="006D68D7"/>
    <w:rsid w:val="00721F70"/>
    <w:rsid w:val="00784D58"/>
    <w:rsid w:val="008D6863"/>
    <w:rsid w:val="00B86B75"/>
    <w:rsid w:val="00BC48D5"/>
    <w:rsid w:val="00C36279"/>
    <w:rsid w:val="00E315A3"/>
    <w:rsid w:val="00E943B0"/>
    <w:rsid w:val="00FE5B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3F69"/>
  <w15:docId w15:val="{1DB6E15A-0C36-48B1-A159-B600AD7C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017FA6"/>
    <w:rPr>
      <w:sz w:val="16"/>
      <w:szCs w:val="16"/>
    </w:rPr>
  </w:style>
  <w:style w:type="paragraph" w:styleId="CommentText">
    <w:name w:val="annotation text"/>
    <w:basedOn w:val="Normal"/>
    <w:link w:val="CommentTextChar"/>
    <w:semiHidden/>
    <w:unhideWhenUsed/>
    <w:rsid w:val="00017FA6"/>
    <w:rPr>
      <w:sz w:val="20"/>
      <w:szCs w:val="20"/>
    </w:rPr>
  </w:style>
  <w:style w:type="character" w:customStyle="1" w:styleId="CommentTextChar">
    <w:name w:val="Comment Text Char"/>
    <w:basedOn w:val="DefaultParagraphFont"/>
    <w:link w:val="CommentText"/>
    <w:semiHidden/>
    <w:rsid w:val="00017FA6"/>
    <w:rPr>
      <w:sz w:val="20"/>
      <w:szCs w:val="20"/>
    </w:rPr>
  </w:style>
  <w:style w:type="paragraph" w:styleId="CommentSubject">
    <w:name w:val="annotation subject"/>
    <w:basedOn w:val="CommentText"/>
    <w:next w:val="CommentText"/>
    <w:link w:val="CommentSubjectChar"/>
    <w:semiHidden/>
    <w:unhideWhenUsed/>
    <w:rsid w:val="00017FA6"/>
    <w:rPr>
      <w:b/>
      <w:bCs/>
    </w:rPr>
  </w:style>
  <w:style w:type="character" w:customStyle="1" w:styleId="CommentSubjectChar">
    <w:name w:val="Comment Subject Char"/>
    <w:basedOn w:val="CommentTextChar"/>
    <w:link w:val="CommentSubject"/>
    <w:semiHidden/>
    <w:rsid w:val="00017FA6"/>
    <w:rPr>
      <w:b/>
      <w:bCs/>
      <w:sz w:val="20"/>
      <w:szCs w:val="20"/>
    </w:rPr>
  </w:style>
  <w:style w:type="paragraph" w:styleId="BalloonText">
    <w:name w:val="Balloon Text"/>
    <w:basedOn w:val="Normal"/>
    <w:link w:val="BalloonTextChar"/>
    <w:semiHidden/>
    <w:unhideWhenUsed/>
    <w:rsid w:val="00017FA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17F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BIOS 7659 Homework 1</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1</dc:title>
  <dc:creator>Tim Vigers</dc:creator>
  <cp:keywords/>
  <cp:lastModifiedBy>Microsoft Office User</cp:lastModifiedBy>
  <cp:revision>6</cp:revision>
  <dcterms:created xsi:type="dcterms:W3CDTF">2020-09-21T01:35:00Z</dcterms:created>
  <dcterms:modified xsi:type="dcterms:W3CDTF">2020-09-29T17:55:00Z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September 2020</vt:lpwstr>
  </property>
  <property fmtid="{D5CDD505-2E9C-101B-9397-08002B2CF9AE}" pid="3" name="output">
    <vt:lpwstr>word_document</vt:lpwstr>
  </property>
</Properties>
</file>